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B8C31" w14:textId="77777777" w:rsidR="00215E2F" w:rsidRPr="00215E2F" w:rsidRDefault="00215E2F" w:rsidP="00215E2F">
      <w:pPr>
        <w:jc w:val="center"/>
        <w:rPr>
          <w:ins w:id="0" w:author="Sarah Chaston" w:date="2016-06-10T08:42:00Z"/>
          <w:rFonts w:ascii="Arial" w:hAnsi="Arial" w:cs="Arial"/>
        </w:rPr>
      </w:pPr>
    </w:p>
    <w:p w14:paraId="4F7E252B" w14:textId="77777777" w:rsidR="00215E2F" w:rsidRPr="00215E2F" w:rsidRDefault="00215E2F" w:rsidP="00215E2F">
      <w:pPr>
        <w:spacing w:line="240" w:lineRule="auto"/>
        <w:jc w:val="center"/>
        <w:rPr>
          <w:ins w:id="1" w:author="Sarah Chaston" w:date="2016-06-10T08:42:00Z"/>
          <w:rFonts w:ascii="Arial" w:hAnsi="Arial" w:cs="Arial"/>
        </w:rPr>
      </w:pPr>
    </w:p>
    <w:p w14:paraId="3564B5A5" w14:textId="77777777" w:rsidR="00215E2F" w:rsidRPr="00215E2F" w:rsidRDefault="00215E2F" w:rsidP="00215E2F">
      <w:pPr>
        <w:jc w:val="center"/>
        <w:rPr>
          <w:ins w:id="2" w:author="Sarah Chaston" w:date="2016-06-10T08:42:00Z"/>
          <w:rFonts w:ascii="Arial" w:hAnsi="Arial" w:cs="Arial"/>
        </w:rPr>
      </w:pPr>
    </w:p>
    <w:p w14:paraId="7399384E" w14:textId="77777777" w:rsidR="00215E2F" w:rsidRDefault="00215E2F" w:rsidP="00215E2F">
      <w:pPr>
        <w:jc w:val="center"/>
        <w:rPr>
          <w:ins w:id="3" w:author="Sarah Chaston" w:date="2016-06-10T08:51:00Z"/>
          <w:rFonts w:ascii="Arial" w:hAnsi="Arial" w:cs="Arial"/>
        </w:rPr>
      </w:pPr>
    </w:p>
    <w:p w14:paraId="5811FF79" w14:textId="77777777" w:rsidR="00CD23DF" w:rsidRPr="00215E2F" w:rsidRDefault="00CD23DF" w:rsidP="00215E2F">
      <w:pPr>
        <w:jc w:val="center"/>
        <w:rPr>
          <w:ins w:id="4" w:author="Sarah Chaston" w:date="2016-06-10T08:42:00Z"/>
          <w:rFonts w:ascii="Arial" w:hAnsi="Arial" w:cs="Arial"/>
        </w:rPr>
      </w:pPr>
    </w:p>
    <w:p w14:paraId="4582979A" w14:textId="77777777" w:rsidR="00215E2F" w:rsidRPr="00465C9C" w:rsidRDefault="00215E2F" w:rsidP="00215E2F">
      <w:pPr>
        <w:jc w:val="center"/>
        <w:rPr>
          <w:ins w:id="5" w:author="Sarah Chaston" w:date="2016-06-10T08:42:00Z"/>
          <w:rFonts w:ascii="Arial" w:hAnsi="Arial" w:cs="Arial"/>
        </w:rPr>
      </w:pPr>
    </w:p>
    <w:p w14:paraId="3DFED632" w14:textId="77777777" w:rsidR="00215E2F" w:rsidRPr="00A53D9B" w:rsidRDefault="00215E2F" w:rsidP="00215E2F">
      <w:pPr>
        <w:jc w:val="center"/>
        <w:rPr>
          <w:ins w:id="6" w:author="Sarah Chaston" w:date="2016-06-10T08:42:00Z"/>
          <w:rFonts w:ascii="Arial" w:hAnsi="Arial" w:cs="Arial"/>
          <w:b/>
          <w:sz w:val="36"/>
          <w:szCs w:val="36"/>
        </w:rPr>
      </w:pPr>
      <w:ins w:id="7" w:author="Sarah Chaston" w:date="2016-06-10T08:42:00Z">
        <w:r w:rsidRPr="00A53D9B">
          <w:rPr>
            <w:rFonts w:ascii="Arial" w:hAnsi="Arial" w:cs="Arial"/>
            <w:b/>
            <w:sz w:val="36"/>
            <w:szCs w:val="36"/>
          </w:rPr>
          <w:t>INTERNAL DIRECTIVES AND POLICIES</w:t>
        </w:r>
      </w:ins>
    </w:p>
    <w:p w14:paraId="746C218A" w14:textId="77777777" w:rsidR="00215E2F" w:rsidRPr="00A53D9B" w:rsidRDefault="00215E2F" w:rsidP="00215E2F">
      <w:pPr>
        <w:jc w:val="center"/>
        <w:rPr>
          <w:ins w:id="8" w:author="Sarah Chaston" w:date="2016-06-10T08:42:00Z"/>
          <w:rFonts w:ascii="Arial" w:hAnsi="Arial" w:cs="Arial"/>
        </w:rPr>
      </w:pPr>
    </w:p>
    <w:p w14:paraId="734FA21E" w14:textId="77777777" w:rsidR="00215E2F" w:rsidRDefault="00215E2F" w:rsidP="00215E2F">
      <w:pPr>
        <w:jc w:val="center"/>
        <w:rPr>
          <w:ins w:id="9" w:author="Sarah Chaston" w:date="2016-06-10T08:51:00Z"/>
          <w:rFonts w:ascii="Arial" w:hAnsi="Arial" w:cs="Arial"/>
        </w:rPr>
      </w:pPr>
    </w:p>
    <w:p w14:paraId="510B43D2" w14:textId="77777777" w:rsidR="00CD23DF" w:rsidRPr="00465C9C" w:rsidRDefault="00CD23DF" w:rsidP="00215E2F">
      <w:pPr>
        <w:jc w:val="center"/>
        <w:rPr>
          <w:ins w:id="10" w:author="Sarah Chaston" w:date="2016-06-10T08:42:00Z"/>
          <w:rFonts w:ascii="Arial" w:hAnsi="Arial" w:cs="Arial"/>
        </w:rPr>
      </w:pPr>
    </w:p>
    <w:p w14:paraId="3835B0EC" w14:textId="77777777" w:rsidR="00215E2F" w:rsidRPr="00A53D9B" w:rsidRDefault="00215E2F" w:rsidP="00215E2F">
      <w:pPr>
        <w:jc w:val="center"/>
        <w:rPr>
          <w:ins w:id="11" w:author="Sarah Chaston" w:date="2016-06-10T08:42:00Z"/>
          <w:rFonts w:ascii="Arial" w:hAnsi="Arial" w:cs="Arial"/>
        </w:rPr>
      </w:pPr>
    </w:p>
    <w:p w14:paraId="7ED11B35" w14:textId="77777777" w:rsidR="00215E2F" w:rsidRPr="00465C9C" w:rsidRDefault="00215E2F" w:rsidP="00215E2F">
      <w:pPr>
        <w:jc w:val="center"/>
        <w:rPr>
          <w:ins w:id="12" w:author="Sarah Chaston" w:date="2016-06-10T08:42:00Z"/>
          <w:rFonts w:ascii="Arial" w:hAnsi="Arial" w:cs="Arial"/>
          <w:b/>
          <w:sz w:val="36"/>
          <w:szCs w:val="36"/>
        </w:rPr>
      </w:pPr>
      <w:ins w:id="13" w:author="Sarah Chaston" w:date="2016-06-10T08:42:00Z">
        <w:r w:rsidRPr="00A53D9B">
          <w:rPr>
            <w:rFonts w:ascii="Arial" w:hAnsi="Arial" w:cs="Arial"/>
            <w:b/>
            <w:sz w:val="36"/>
            <w:szCs w:val="36"/>
          </w:rPr>
          <w:t>TOXIKON PROTOCOL MANAGER</w:t>
        </w:r>
      </w:ins>
      <w:ins w:id="14" w:author="Sarah Chaston" w:date="2016-06-10T08:51:00Z">
        <w:r>
          <w:rPr>
            <w:rFonts w:ascii="Arial" w:hAnsi="Arial" w:cs="Arial"/>
            <w:b/>
            <w:sz w:val="36"/>
            <w:szCs w:val="36"/>
          </w:rPr>
          <w:t xml:space="preserve"> USER GUIDE</w:t>
        </w:r>
      </w:ins>
    </w:p>
    <w:p w14:paraId="370DB96A" w14:textId="77777777" w:rsidR="00215E2F" w:rsidRPr="00A53D9B" w:rsidRDefault="00215E2F" w:rsidP="00215E2F">
      <w:pPr>
        <w:jc w:val="center"/>
        <w:rPr>
          <w:ins w:id="15" w:author="Sarah Chaston" w:date="2016-06-10T08:42:00Z"/>
          <w:rFonts w:ascii="Arial" w:hAnsi="Arial" w:cs="Arial"/>
        </w:rPr>
      </w:pPr>
    </w:p>
    <w:p w14:paraId="248EE669" w14:textId="77777777" w:rsidR="00215E2F" w:rsidRDefault="00215E2F" w:rsidP="00215E2F">
      <w:pPr>
        <w:jc w:val="center"/>
        <w:rPr>
          <w:ins w:id="16" w:author="Sarah Chaston" w:date="2016-06-10T08:51:00Z"/>
          <w:rFonts w:ascii="Arial" w:hAnsi="Arial" w:cs="Arial"/>
        </w:rPr>
      </w:pPr>
    </w:p>
    <w:p w14:paraId="192A07E3" w14:textId="77777777" w:rsidR="00CD23DF" w:rsidRPr="00465C9C" w:rsidRDefault="00CD23DF" w:rsidP="00215E2F">
      <w:pPr>
        <w:jc w:val="center"/>
        <w:rPr>
          <w:ins w:id="17" w:author="Sarah Chaston" w:date="2016-06-10T08:42:00Z"/>
          <w:rFonts w:ascii="Arial" w:hAnsi="Arial" w:cs="Arial"/>
        </w:rPr>
      </w:pPr>
    </w:p>
    <w:p w14:paraId="7C7D5CB6" w14:textId="77777777" w:rsidR="00215E2F" w:rsidRPr="00A53D9B" w:rsidRDefault="00215E2F" w:rsidP="00215E2F">
      <w:pPr>
        <w:jc w:val="center"/>
        <w:rPr>
          <w:ins w:id="18" w:author="Sarah Chaston" w:date="2016-06-10T08:42:00Z"/>
          <w:rFonts w:ascii="Arial" w:hAnsi="Arial" w:cs="Arial"/>
        </w:rPr>
      </w:pPr>
    </w:p>
    <w:p w14:paraId="705ABCBB" w14:textId="77777777" w:rsidR="00215E2F" w:rsidRPr="00465C9C" w:rsidRDefault="00215E2F" w:rsidP="00215E2F">
      <w:pPr>
        <w:jc w:val="center"/>
        <w:rPr>
          <w:ins w:id="19" w:author="Sarah Chaston" w:date="2016-06-10T08:42:00Z"/>
          <w:rFonts w:ascii="Arial" w:hAnsi="Arial" w:cs="Arial"/>
          <w:sz w:val="24"/>
          <w:szCs w:val="24"/>
        </w:rPr>
      </w:pPr>
      <w:ins w:id="20" w:author="Sarah Chaston" w:date="2016-06-10T08:42:00Z">
        <w:r w:rsidRPr="00A53D9B">
          <w:rPr>
            <w:rFonts w:ascii="Arial" w:hAnsi="Arial" w:cs="Arial"/>
            <w:sz w:val="24"/>
            <w:szCs w:val="24"/>
          </w:rPr>
          <w:t>Reference Number: IDP 20.</w:t>
        </w:r>
      </w:ins>
      <w:ins w:id="21" w:author="Sarah Chaston" w:date="2016-06-10T08:50:00Z">
        <w:r>
          <w:rPr>
            <w:rFonts w:ascii="Arial" w:hAnsi="Arial" w:cs="Arial"/>
            <w:sz w:val="24"/>
            <w:szCs w:val="24"/>
          </w:rPr>
          <w:t>4.1</w:t>
        </w:r>
      </w:ins>
    </w:p>
    <w:p w14:paraId="640753A2" w14:textId="77777777" w:rsidR="00215E2F" w:rsidRPr="00A53D9B" w:rsidRDefault="00215E2F" w:rsidP="00215E2F">
      <w:pPr>
        <w:jc w:val="center"/>
        <w:rPr>
          <w:ins w:id="22" w:author="Sarah Chaston" w:date="2016-06-10T08:42:00Z"/>
          <w:rFonts w:ascii="Arial" w:hAnsi="Arial" w:cs="Arial"/>
          <w:sz w:val="24"/>
          <w:szCs w:val="24"/>
        </w:rPr>
      </w:pPr>
      <w:ins w:id="23" w:author="Sarah Chaston" w:date="2016-06-10T08:42:00Z">
        <w:r w:rsidRPr="00A53D9B">
          <w:rPr>
            <w:rFonts w:ascii="Arial" w:hAnsi="Arial" w:cs="Arial"/>
            <w:sz w:val="24"/>
            <w:szCs w:val="24"/>
          </w:rPr>
          <w:t>Revision Number: 000</w:t>
        </w:r>
      </w:ins>
    </w:p>
    <w:p w14:paraId="082057E1" w14:textId="77777777" w:rsidR="00215E2F" w:rsidRPr="00A53D9B" w:rsidRDefault="00215E2F" w:rsidP="00215E2F">
      <w:pPr>
        <w:jc w:val="center"/>
        <w:rPr>
          <w:ins w:id="24" w:author="Sarah Chaston" w:date="2016-06-10T08:42:00Z"/>
          <w:rFonts w:ascii="Arial" w:hAnsi="Arial" w:cs="Arial"/>
        </w:rPr>
      </w:pPr>
    </w:p>
    <w:p w14:paraId="5BD80709" w14:textId="77777777" w:rsidR="00215E2F" w:rsidRPr="00A53D9B" w:rsidRDefault="00215E2F" w:rsidP="00215E2F">
      <w:pPr>
        <w:jc w:val="center"/>
        <w:rPr>
          <w:ins w:id="25" w:author="Sarah Chaston" w:date="2016-06-10T08:42:00Z"/>
          <w:rFonts w:ascii="Arial" w:hAnsi="Arial" w:cs="Arial"/>
        </w:rPr>
      </w:pPr>
    </w:p>
    <w:p w14:paraId="0992DC3C" w14:textId="77777777" w:rsidR="00215E2F" w:rsidRPr="00A53D9B" w:rsidRDefault="00215E2F" w:rsidP="00215E2F">
      <w:pPr>
        <w:jc w:val="center"/>
        <w:rPr>
          <w:ins w:id="26" w:author="Sarah Chaston" w:date="2016-06-10T08:42:00Z"/>
          <w:rFonts w:ascii="Arial" w:hAnsi="Arial" w:cs="Arial"/>
        </w:rPr>
      </w:pPr>
    </w:p>
    <w:p w14:paraId="621795DA" w14:textId="77777777" w:rsidR="00215E2F" w:rsidRPr="00A53D9B" w:rsidRDefault="00215E2F" w:rsidP="00215E2F">
      <w:pPr>
        <w:jc w:val="center"/>
        <w:rPr>
          <w:ins w:id="27" w:author="Sarah Chaston" w:date="2016-06-10T08:42:00Z"/>
          <w:rFonts w:ascii="Arial" w:hAnsi="Arial" w:cs="Arial"/>
        </w:rPr>
      </w:pPr>
    </w:p>
    <w:p w14:paraId="3DDCC4E8" w14:textId="77777777" w:rsidR="00215E2F" w:rsidRPr="00A53D9B" w:rsidRDefault="00215E2F" w:rsidP="00215E2F">
      <w:pPr>
        <w:jc w:val="center"/>
        <w:rPr>
          <w:ins w:id="28" w:author="Sarah Chaston" w:date="2016-06-10T08:42:00Z"/>
          <w:rFonts w:ascii="Arial" w:hAnsi="Arial" w:cs="Arial"/>
        </w:rPr>
      </w:pPr>
    </w:p>
    <w:p w14:paraId="597AC3A8" w14:textId="77777777" w:rsidR="00CD23DF" w:rsidRPr="00A53D9B" w:rsidRDefault="00CD23DF" w:rsidP="00215E2F">
      <w:pPr>
        <w:jc w:val="center"/>
        <w:rPr>
          <w:ins w:id="29" w:author="Sarah Chaston" w:date="2016-06-10T08:42:00Z"/>
          <w:rFonts w:ascii="Arial" w:hAnsi="Arial" w:cs="Arial"/>
        </w:rPr>
      </w:pPr>
    </w:p>
    <w:p w14:paraId="55B0F9E4" w14:textId="77777777" w:rsidR="00215E2F" w:rsidRPr="00A53D9B" w:rsidRDefault="00215E2F" w:rsidP="00215E2F">
      <w:pPr>
        <w:jc w:val="center"/>
        <w:rPr>
          <w:ins w:id="30" w:author="Sarah Chaston" w:date="2016-06-10T08:42:00Z"/>
          <w:rFonts w:ascii="Arial" w:hAnsi="Arial" w:cs="Arial"/>
        </w:rPr>
      </w:pPr>
    </w:p>
    <w:p w14:paraId="016F9552" w14:textId="77777777" w:rsidR="00215E2F" w:rsidRPr="00A53D9B" w:rsidRDefault="00215E2F" w:rsidP="00215E2F">
      <w:pPr>
        <w:jc w:val="center"/>
        <w:rPr>
          <w:ins w:id="31" w:author="Sarah Chaston" w:date="2016-06-10T08:42:00Z"/>
          <w:rFonts w:ascii="Arial" w:hAnsi="Arial" w:cs="Arial"/>
        </w:rPr>
      </w:pPr>
    </w:p>
    <w:p w14:paraId="30C01713" w14:textId="77777777" w:rsidR="00215E2F" w:rsidRPr="00A53D9B" w:rsidRDefault="00215E2F" w:rsidP="00215E2F">
      <w:pPr>
        <w:spacing w:after="0"/>
        <w:jc w:val="center"/>
        <w:rPr>
          <w:ins w:id="32" w:author="Sarah Chaston" w:date="2016-06-10T08:42:00Z"/>
          <w:rFonts w:ascii="Arial" w:hAnsi="Arial" w:cs="Arial"/>
          <w:sz w:val="24"/>
          <w:szCs w:val="24"/>
        </w:rPr>
      </w:pPr>
      <w:ins w:id="33" w:author="Sarah Chaston" w:date="2016-06-10T08:42:00Z">
        <w:r w:rsidRPr="00A53D9B">
          <w:rPr>
            <w:rFonts w:ascii="Arial" w:hAnsi="Arial" w:cs="Arial"/>
            <w:sz w:val="24"/>
            <w:szCs w:val="24"/>
          </w:rPr>
          <w:t>Toxikon Corporation</w:t>
        </w:r>
      </w:ins>
    </w:p>
    <w:p w14:paraId="5441F4CA" w14:textId="77777777" w:rsidR="00215E2F" w:rsidRPr="00A53D9B" w:rsidRDefault="00215E2F" w:rsidP="00215E2F">
      <w:pPr>
        <w:spacing w:after="0"/>
        <w:jc w:val="center"/>
        <w:rPr>
          <w:ins w:id="34" w:author="Sarah Chaston" w:date="2016-06-10T08:42:00Z"/>
          <w:rFonts w:ascii="Arial" w:hAnsi="Arial" w:cs="Arial"/>
          <w:sz w:val="24"/>
          <w:szCs w:val="24"/>
        </w:rPr>
      </w:pPr>
      <w:ins w:id="35" w:author="Sarah Chaston" w:date="2016-06-10T08:42:00Z">
        <w:r w:rsidRPr="00A53D9B">
          <w:rPr>
            <w:rFonts w:ascii="Arial" w:hAnsi="Arial" w:cs="Arial"/>
            <w:sz w:val="24"/>
            <w:szCs w:val="24"/>
          </w:rPr>
          <w:t>Bedford, MA 01730</w:t>
        </w:r>
      </w:ins>
    </w:p>
    <w:p w14:paraId="0158DA44" w14:textId="77777777" w:rsidR="00215E2F" w:rsidRPr="00215E2F" w:rsidRDefault="00215E2F">
      <w:pPr>
        <w:rPr>
          <w:ins w:id="36" w:author="Sarah Chaston" w:date="2016-06-10T08:42:00Z"/>
          <w:rFonts w:ascii="Arial" w:eastAsiaTheme="majorEastAsia" w:hAnsi="Arial" w:cs="Arial"/>
          <w:color w:val="2E74B5" w:themeColor="accent1" w:themeShade="BF"/>
          <w:sz w:val="32"/>
          <w:szCs w:val="32"/>
          <w:rPrChange w:id="37" w:author="Sarah Chaston" w:date="2016-06-10T08:47:00Z">
            <w:rPr>
              <w:ins w:id="38" w:author="Sarah Chaston" w:date="2016-06-10T08:42:00Z"/>
              <w:rFonts w:asciiTheme="majorHAnsi" w:eastAsiaTheme="majorEastAsia" w:hAnsiTheme="majorHAnsi" w:cstheme="majorBidi"/>
              <w:color w:val="2E74B5" w:themeColor="accent1" w:themeShade="BF"/>
              <w:sz w:val="32"/>
              <w:szCs w:val="32"/>
            </w:rPr>
          </w:rPrChange>
        </w:rPr>
      </w:pPr>
      <w:ins w:id="39" w:author="Sarah Chaston" w:date="2016-06-10T08:42:00Z">
        <w:r w:rsidRPr="00215E2F">
          <w:rPr>
            <w:rFonts w:ascii="Arial" w:eastAsiaTheme="majorEastAsia" w:hAnsi="Arial" w:cs="Arial"/>
            <w:color w:val="2E74B5" w:themeColor="accent1" w:themeShade="BF"/>
            <w:sz w:val="32"/>
            <w:szCs w:val="32"/>
            <w:rPrChange w:id="40" w:author="Sarah Chaston" w:date="2016-06-10T08:47:00Z">
              <w:rPr>
                <w:rFonts w:asciiTheme="majorHAnsi" w:eastAsiaTheme="majorEastAsia" w:hAnsiTheme="majorHAnsi" w:cstheme="majorBidi"/>
                <w:color w:val="2E74B5" w:themeColor="accent1" w:themeShade="BF"/>
                <w:sz w:val="32"/>
                <w:szCs w:val="32"/>
              </w:rPr>
            </w:rPrChange>
          </w:rPr>
          <w:br w:type="page"/>
        </w:r>
      </w:ins>
    </w:p>
    <w:p w14:paraId="48BA1BA6" w14:textId="77777777" w:rsidR="007A7FFC" w:rsidRPr="00215E2F" w:rsidDel="000A00B4" w:rsidRDefault="00834C18" w:rsidP="00251BE3">
      <w:pPr>
        <w:pStyle w:val="Heading1"/>
        <w:rPr>
          <w:del w:id="41" w:author="Sarah Chaston" w:date="2016-06-10T08:56:00Z"/>
          <w:rFonts w:ascii="Arial" w:hAnsi="Arial" w:cs="Arial"/>
          <w:rPrChange w:id="42" w:author="Sarah Chaston" w:date="2016-06-10T08:47:00Z">
            <w:rPr>
              <w:del w:id="43" w:author="Sarah Chaston" w:date="2016-06-10T08:56:00Z"/>
            </w:rPr>
          </w:rPrChange>
        </w:rPr>
      </w:pPr>
      <w:del w:id="44" w:author="Sarah Chaston" w:date="2016-06-10T08:56:00Z">
        <w:r w:rsidRPr="00215E2F" w:rsidDel="000A00B4">
          <w:rPr>
            <w:rFonts w:ascii="Arial" w:hAnsi="Arial" w:cs="Arial"/>
            <w:rPrChange w:id="45" w:author="Sarah Chaston" w:date="2016-06-10T08:47:00Z">
              <w:rPr/>
            </w:rPrChange>
          </w:rPr>
          <w:lastRenderedPageBreak/>
          <w:delText>Toxikon Protocol Manager</w:delText>
        </w:r>
        <w:r w:rsidR="00AE5965" w:rsidRPr="00215E2F" w:rsidDel="000A00B4">
          <w:rPr>
            <w:rFonts w:ascii="Arial" w:hAnsi="Arial" w:cs="Arial"/>
            <w:rPrChange w:id="46" w:author="Sarah Chaston" w:date="2016-06-10T08:47:00Z">
              <w:rPr/>
            </w:rPrChange>
          </w:rPr>
          <w:delText xml:space="preserve"> (TPM)</w:delText>
        </w:r>
      </w:del>
    </w:p>
    <w:p w14:paraId="26C38AF2" w14:textId="77777777" w:rsidR="00457C2C" w:rsidRPr="00215E2F" w:rsidDel="000A00B4" w:rsidRDefault="00834C18" w:rsidP="00F84243">
      <w:pPr>
        <w:pStyle w:val="Subtitle"/>
        <w:spacing w:after="0"/>
        <w:rPr>
          <w:del w:id="47" w:author="Sarah Chaston" w:date="2016-06-10T08:56:00Z"/>
          <w:rFonts w:ascii="Arial" w:hAnsi="Arial" w:cs="Arial"/>
          <w:rPrChange w:id="48" w:author="Sarah Chaston" w:date="2016-06-10T08:47:00Z">
            <w:rPr>
              <w:del w:id="49" w:author="Sarah Chaston" w:date="2016-06-10T08:56:00Z"/>
            </w:rPr>
          </w:rPrChange>
        </w:rPr>
      </w:pPr>
      <w:del w:id="50" w:author="Sarah Chaston" w:date="2016-06-10T08:56:00Z">
        <w:r w:rsidRPr="00215E2F" w:rsidDel="000A00B4">
          <w:rPr>
            <w:rFonts w:ascii="Arial" w:hAnsi="Arial" w:cs="Arial"/>
            <w:rPrChange w:id="51" w:author="Sarah Chaston" w:date="2016-06-10T08:47:00Z">
              <w:rPr/>
            </w:rPrChange>
          </w:rPr>
          <w:delText>Doc Control</w:delText>
        </w:r>
        <w:r w:rsidR="00125646" w:rsidRPr="00215E2F" w:rsidDel="000A00B4">
          <w:rPr>
            <w:rFonts w:ascii="Arial" w:hAnsi="Arial" w:cs="Arial"/>
            <w:rPrChange w:id="52" w:author="Sarah Chaston" w:date="2016-06-10T08:47:00Z">
              <w:rPr/>
            </w:rPrChange>
          </w:rPr>
          <w:delText xml:space="preserve"> User Guide</w:delText>
        </w:r>
      </w:del>
    </w:p>
    <w:p w14:paraId="36B62A79" w14:textId="77777777" w:rsidR="009917A8" w:rsidRPr="00215E2F" w:rsidDel="000A00B4" w:rsidRDefault="009917A8" w:rsidP="00465C9C">
      <w:pPr>
        <w:rPr>
          <w:del w:id="53" w:author="Sarah Chaston" w:date="2016-06-10T08:56:00Z"/>
          <w:rFonts w:ascii="Arial" w:hAnsi="Arial" w:cs="Arial"/>
          <w:rPrChange w:id="54" w:author="Sarah Chaston" w:date="2016-06-10T08:47:00Z">
            <w:rPr>
              <w:del w:id="55" w:author="Sarah Chaston" w:date="2016-06-10T08:56:00Z"/>
            </w:rPr>
          </w:rPrChange>
        </w:rPr>
      </w:pPr>
    </w:p>
    <w:p w14:paraId="05884584" w14:textId="77777777" w:rsidR="00457C2C" w:rsidRPr="00215E2F" w:rsidRDefault="00AE5965">
      <w:pPr>
        <w:pStyle w:val="ListParagraph"/>
        <w:numPr>
          <w:ilvl w:val="0"/>
          <w:numId w:val="1"/>
        </w:numPr>
        <w:spacing w:after="0"/>
        <w:ind w:left="360"/>
        <w:rPr>
          <w:rFonts w:ascii="Arial" w:hAnsi="Arial" w:cs="Arial"/>
          <w:color w:val="ED7D31" w:themeColor="accent2"/>
          <w:sz w:val="28"/>
          <w:szCs w:val="28"/>
          <w:rPrChange w:id="56" w:author="Sarah Chaston" w:date="2016-06-10T08:47:00Z">
            <w:rPr>
              <w:color w:val="ED7D31" w:themeColor="accent2"/>
              <w:sz w:val="28"/>
              <w:szCs w:val="28"/>
            </w:rPr>
          </w:rPrChange>
        </w:rPr>
        <w:pPrChange w:id="57"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58" w:author="Sarah Chaston" w:date="2016-06-10T08:47:00Z">
            <w:rPr>
              <w:color w:val="ED7D31" w:themeColor="accent2"/>
              <w:sz w:val="28"/>
              <w:szCs w:val="28"/>
            </w:rPr>
          </w:rPrChange>
        </w:rPr>
        <w:t>Description</w:t>
      </w:r>
      <w:r w:rsidR="00457C2C" w:rsidRPr="00215E2F">
        <w:rPr>
          <w:rFonts w:ascii="Arial" w:hAnsi="Arial" w:cs="Arial"/>
          <w:color w:val="ED7D31" w:themeColor="accent2"/>
          <w:sz w:val="28"/>
          <w:szCs w:val="28"/>
          <w:rPrChange w:id="59" w:author="Sarah Chaston" w:date="2016-06-10T08:47:00Z">
            <w:rPr>
              <w:color w:val="ED7D31" w:themeColor="accent2"/>
              <w:sz w:val="28"/>
              <w:szCs w:val="28"/>
            </w:rPr>
          </w:rPrChange>
        </w:rPr>
        <w:t>:</w:t>
      </w:r>
    </w:p>
    <w:p w14:paraId="57DF9F76" w14:textId="77777777" w:rsidR="00E21B2C" w:rsidRDefault="00E21B2C">
      <w:pPr>
        <w:pStyle w:val="ListParagraph"/>
        <w:spacing w:after="0"/>
        <w:ind w:left="360"/>
        <w:rPr>
          <w:ins w:id="60" w:author="Sarah Chaston" w:date="2016-06-10T09:11:00Z"/>
          <w:rFonts w:ascii="Arial" w:hAnsi="Arial" w:cs="Arial"/>
        </w:rPr>
        <w:pPrChange w:id="61" w:author="Sarah Chaston" w:date="2016-06-10T08:55:00Z">
          <w:pPr>
            <w:pStyle w:val="ListParagraph"/>
            <w:spacing w:after="0"/>
          </w:pPr>
        </w:pPrChange>
      </w:pPr>
    </w:p>
    <w:p w14:paraId="38F548C9" w14:textId="2A2D15BB" w:rsidR="00AE5965" w:rsidRDefault="00E152D4">
      <w:pPr>
        <w:pStyle w:val="ListParagraph"/>
        <w:spacing w:after="0"/>
        <w:ind w:left="360"/>
        <w:rPr>
          <w:ins w:id="62" w:author="Sarah Chaston" w:date="2016-06-10T09:19:00Z"/>
          <w:rFonts w:ascii="Arial" w:hAnsi="Arial" w:cs="Arial"/>
        </w:rPr>
        <w:pPrChange w:id="63" w:author="Sarah Chaston" w:date="2016-06-10T08:55:00Z">
          <w:pPr>
            <w:pStyle w:val="ListParagraph"/>
            <w:spacing w:after="0"/>
          </w:pPr>
        </w:pPrChange>
      </w:pPr>
      <w:r w:rsidRPr="00215E2F">
        <w:rPr>
          <w:rFonts w:ascii="Arial" w:hAnsi="Arial" w:cs="Arial"/>
          <w:rPrChange w:id="64" w:author="Sarah Chaston" w:date="2016-06-10T08:47:00Z">
            <w:rPr/>
          </w:rPrChange>
        </w:rPr>
        <w:t xml:space="preserve">Toxikon Protocol Manager (TPM) is a windows application managing protocol requests from clients. </w:t>
      </w:r>
      <w:ins w:id="65" w:author="Sarah Chaston" w:date="2016-06-10T12:08:00Z">
        <w:r w:rsidR="009505FF">
          <w:rPr>
            <w:rFonts w:ascii="Arial" w:hAnsi="Arial" w:cs="Arial"/>
          </w:rPr>
          <w:t xml:space="preserve"> </w:t>
        </w:r>
      </w:ins>
      <w:r w:rsidR="007764AD" w:rsidRPr="00215E2F">
        <w:rPr>
          <w:rFonts w:ascii="Arial" w:hAnsi="Arial" w:cs="Arial"/>
          <w:rPrChange w:id="66" w:author="Sarah Chaston" w:date="2016-06-10T08:47:00Z">
            <w:rPr/>
          </w:rPrChange>
        </w:rPr>
        <w:t>It allows Sales / Customer Service to submit protocol requests and Doc Control to manage the protocol requests that are assigned to them.</w:t>
      </w:r>
    </w:p>
    <w:p w14:paraId="34F61578" w14:textId="77777777" w:rsidR="00EC5F25" w:rsidRPr="00215E2F" w:rsidRDefault="00EC5F25">
      <w:pPr>
        <w:pStyle w:val="ListParagraph"/>
        <w:spacing w:after="0"/>
        <w:ind w:left="360"/>
        <w:rPr>
          <w:rFonts w:ascii="Arial" w:hAnsi="Arial" w:cs="Arial"/>
          <w:rPrChange w:id="67" w:author="Sarah Chaston" w:date="2016-06-10T08:47:00Z">
            <w:rPr/>
          </w:rPrChange>
        </w:rPr>
        <w:pPrChange w:id="68" w:author="Sarah Chaston" w:date="2016-06-10T08:55:00Z">
          <w:pPr>
            <w:pStyle w:val="ListParagraph"/>
            <w:spacing w:after="0"/>
          </w:pPr>
        </w:pPrChange>
      </w:pPr>
    </w:p>
    <w:p w14:paraId="5FA27D40" w14:textId="77777777" w:rsidR="007764AD" w:rsidRPr="00215E2F" w:rsidRDefault="00CA51CB">
      <w:pPr>
        <w:pStyle w:val="ListParagraph"/>
        <w:spacing w:after="0"/>
        <w:ind w:left="360"/>
        <w:rPr>
          <w:rFonts w:ascii="Arial" w:hAnsi="Arial" w:cs="Arial"/>
          <w:rPrChange w:id="69" w:author="Sarah Chaston" w:date="2016-06-10T08:47:00Z">
            <w:rPr/>
          </w:rPrChange>
        </w:rPr>
        <w:pPrChange w:id="70" w:author="Sarah Chaston" w:date="2016-06-10T08:55:00Z">
          <w:pPr>
            <w:pStyle w:val="ListParagraph"/>
            <w:spacing w:after="0"/>
          </w:pPr>
        </w:pPrChange>
      </w:pPr>
      <w:ins w:id="71" w:author="Sarah Chaston" w:date="2016-06-10T09:25:00Z">
        <w:r>
          <w:rPr>
            <w:rFonts w:ascii="Arial" w:hAnsi="Arial" w:cs="Arial"/>
          </w:rPr>
          <w:t>T</w:t>
        </w:r>
      </w:ins>
      <w:del w:id="72" w:author="Sarah Chaston" w:date="2016-06-10T09:25:00Z">
        <w:r w:rsidR="00097125" w:rsidRPr="00215E2F" w:rsidDel="00CA51CB">
          <w:rPr>
            <w:rFonts w:ascii="Arial" w:hAnsi="Arial" w:cs="Arial"/>
            <w:rPrChange w:id="73" w:author="Sarah Chaston" w:date="2016-06-10T08:47:00Z">
              <w:rPr/>
            </w:rPrChange>
          </w:rPr>
          <w:delText>In t</w:delText>
        </w:r>
      </w:del>
      <w:r w:rsidR="00097125" w:rsidRPr="00215E2F">
        <w:rPr>
          <w:rFonts w:ascii="Arial" w:hAnsi="Arial" w:cs="Arial"/>
          <w:rPrChange w:id="74" w:author="Sarah Chaston" w:date="2016-06-10T08:47:00Z">
            <w:rPr/>
          </w:rPrChange>
        </w:rPr>
        <w:t>his document</w:t>
      </w:r>
      <w:del w:id="75" w:author="Sarah Chaston" w:date="2016-06-10T09:25:00Z">
        <w:r w:rsidR="00097125" w:rsidRPr="00215E2F" w:rsidDel="00CA51CB">
          <w:rPr>
            <w:rFonts w:ascii="Arial" w:hAnsi="Arial" w:cs="Arial"/>
            <w:rPrChange w:id="76" w:author="Sarah Chaston" w:date="2016-06-10T08:47:00Z">
              <w:rPr/>
            </w:rPrChange>
          </w:rPr>
          <w:delText xml:space="preserve">, </w:delText>
        </w:r>
        <w:r w:rsidR="00F475D2" w:rsidRPr="00215E2F" w:rsidDel="00CA51CB">
          <w:rPr>
            <w:rFonts w:ascii="Arial" w:hAnsi="Arial" w:cs="Arial"/>
            <w:rPrChange w:id="77" w:author="Sarah Chaston" w:date="2016-06-10T08:47:00Z">
              <w:rPr/>
            </w:rPrChange>
          </w:rPr>
          <w:delText>it</w:delText>
        </w:r>
      </w:del>
      <w:r w:rsidR="00F475D2" w:rsidRPr="00215E2F">
        <w:rPr>
          <w:rFonts w:ascii="Arial" w:hAnsi="Arial" w:cs="Arial"/>
          <w:rPrChange w:id="78" w:author="Sarah Chaston" w:date="2016-06-10T08:47:00Z">
            <w:rPr/>
          </w:rPrChange>
        </w:rPr>
        <w:t xml:space="preserve"> includes all</w:t>
      </w:r>
      <w:r w:rsidR="00F36879" w:rsidRPr="00215E2F">
        <w:rPr>
          <w:rFonts w:ascii="Arial" w:hAnsi="Arial" w:cs="Arial"/>
          <w:rPrChange w:id="79" w:author="Sarah Chaston" w:date="2016-06-10T08:47:00Z">
            <w:rPr/>
          </w:rPrChange>
        </w:rPr>
        <w:t xml:space="preserve"> features that are available to Doc Control users.</w:t>
      </w:r>
    </w:p>
    <w:p w14:paraId="77ABE639" w14:textId="77777777" w:rsidR="00F84243" w:rsidRPr="00215E2F" w:rsidRDefault="00F84243">
      <w:pPr>
        <w:pStyle w:val="ListParagraph"/>
        <w:spacing w:after="0"/>
        <w:ind w:left="360"/>
        <w:rPr>
          <w:rFonts w:ascii="Arial" w:hAnsi="Arial" w:cs="Arial"/>
          <w:rPrChange w:id="80" w:author="Sarah Chaston" w:date="2016-06-10T08:47:00Z">
            <w:rPr/>
          </w:rPrChange>
        </w:rPr>
        <w:pPrChange w:id="81" w:author="Sarah Chaston" w:date="2016-06-10T08:55:00Z">
          <w:pPr>
            <w:pStyle w:val="ListParagraph"/>
            <w:spacing w:after="0"/>
          </w:pPr>
        </w:pPrChange>
      </w:pPr>
    </w:p>
    <w:p w14:paraId="18AC2114" w14:textId="77777777" w:rsidR="0075558F" w:rsidRPr="00215E2F" w:rsidRDefault="0075558F">
      <w:pPr>
        <w:pStyle w:val="ListParagraph"/>
        <w:numPr>
          <w:ilvl w:val="0"/>
          <w:numId w:val="1"/>
        </w:numPr>
        <w:spacing w:after="0"/>
        <w:ind w:left="360"/>
        <w:rPr>
          <w:rFonts w:ascii="Arial" w:hAnsi="Arial" w:cs="Arial"/>
          <w:color w:val="ED7D31" w:themeColor="accent2"/>
          <w:sz w:val="28"/>
          <w:szCs w:val="28"/>
          <w:rPrChange w:id="82" w:author="Sarah Chaston" w:date="2016-06-10T08:47:00Z">
            <w:rPr>
              <w:color w:val="ED7D31" w:themeColor="accent2"/>
              <w:sz w:val="28"/>
              <w:szCs w:val="28"/>
            </w:rPr>
          </w:rPrChange>
        </w:rPr>
        <w:pPrChange w:id="83"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84" w:author="Sarah Chaston" w:date="2016-06-10T08:47:00Z">
            <w:rPr>
              <w:color w:val="ED7D31" w:themeColor="accent2"/>
              <w:sz w:val="28"/>
              <w:szCs w:val="28"/>
            </w:rPr>
          </w:rPrChange>
        </w:rPr>
        <w:t xml:space="preserve">Installation: </w:t>
      </w:r>
    </w:p>
    <w:p w14:paraId="1E7DC639" w14:textId="77777777" w:rsidR="00E21B2C" w:rsidRDefault="00E21B2C">
      <w:pPr>
        <w:pStyle w:val="ListParagraph"/>
        <w:spacing w:after="0"/>
        <w:ind w:left="360"/>
        <w:rPr>
          <w:ins w:id="85" w:author="Sarah Chaston" w:date="2016-06-10T09:11:00Z"/>
          <w:rFonts w:ascii="Arial" w:hAnsi="Arial" w:cs="Arial"/>
        </w:rPr>
        <w:pPrChange w:id="86" w:author="Sarah Chaston" w:date="2016-06-10T08:55:00Z">
          <w:pPr>
            <w:pStyle w:val="ListParagraph"/>
            <w:spacing w:after="0"/>
          </w:pPr>
        </w:pPrChange>
      </w:pPr>
    </w:p>
    <w:p w14:paraId="5A2A36E5" w14:textId="77777777" w:rsidR="0075558F" w:rsidRPr="00215E2F" w:rsidRDefault="0075558F">
      <w:pPr>
        <w:pStyle w:val="ListParagraph"/>
        <w:spacing w:after="0"/>
        <w:ind w:left="360"/>
        <w:rPr>
          <w:rFonts w:ascii="Arial" w:hAnsi="Arial" w:cs="Arial"/>
          <w:rPrChange w:id="87" w:author="Sarah Chaston" w:date="2016-06-10T08:47:00Z">
            <w:rPr/>
          </w:rPrChange>
        </w:rPr>
        <w:pPrChange w:id="88" w:author="Sarah Chaston" w:date="2016-06-10T08:55:00Z">
          <w:pPr>
            <w:pStyle w:val="ListParagraph"/>
            <w:spacing w:after="0"/>
          </w:pPr>
        </w:pPrChange>
      </w:pPr>
      <w:r w:rsidRPr="00215E2F">
        <w:rPr>
          <w:rFonts w:ascii="Arial" w:hAnsi="Arial" w:cs="Arial"/>
          <w:rPrChange w:id="89" w:author="Sarah Chaston" w:date="2016-06-10T08:47:00Z">
            <w:rPr/>
          </w:rPrChange>
        </w:rPr>
        <w:t>Please contact IT department for more information.</w:t>
      </w:r>
    </w:p>
    <w:p w14:paraId="2088E641" w14:textId="77777777" w:rsidR="00F84243" w:rsidRPr="00215E2F" w:rsidRDefault="00F84243">
      <w:pPr>
        <w:pStyle w:val="ListParagraph"/>
        <w:spacing w:after="0"/>
        <w:ind w:left="360"/>
        <w:rPr>
          <w:rFonts w:ascii="Arial" w:hAnsi="Arial" w:cs="Arial"/>
          <w:rPrChange w:id="90" w:author="Sarah Chaston" w:date="2016-06-10T08:47:00Z">
            <w:rPr/>
          </w:rPrChange>
        </w:rPr>
        <w:pPrChange w:id="91" w:author="Sarah Chaston" w:date="2016-06-10T08:55:00Z">
          <w:pPr>
            <w:pStyle w:val="ListParagraph"/>
            <w:spacing w:after="0"/>
          </w:pPr>
        </w:pPrChange>
      </w:pPr>
    </w:p>
    <w:p w14:paraId="3EF61724" w14:textId="77777777" w:rsidR="00874A05" w:rsidRPr="00215E2F" w:rsidRDefault="00AE5965">
      <w:pPr>
        <w:pStyle w:val="ListParagraph"/>
        <w:numPr>
          <w:ilvl w:val="0"/>
          <w:numId w:val="1"/>
        </w:numPr>
        <w:spacing w:after="0"/>
        <w:ind w:left="360"/>
        <w:rPr>
          <w:rFonts w:ascii="Arial" w:hAnsi="Arial" w:cs="Arial"/>
          <w:color w:val="ED7D31" w:themeColor="accent2"/>
          <w:sz w:val="28"/>
          <w:szCs w:val="28"/>
          <w:rPrChange w:id="92" w:author="Sarah Chaston" w:date="2016-06-10T08:47:00Z">
            <w:rPr>
              <w:color w:val="ED7D31" w:themeColor="accent2"/>
              <w:sz w:val="28"/>
              <w:szCs w:val="28"/>
            </w:rPr>
          </w:rPrChange>
        </w:rPr>
        <w:pPrChange w:id="93"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94" w:author="Sarah Chaston" w:date="2016-06-10T08:47:00Z">
            <w:rPr>
              <w:color w:val="ED7D31" w:themeColor="accent2"/>
              <w:sz w:val="28"/>
              <w:szCs w:val="28"/>
            </w:rPr>
          </w:rPrChange>
        </w:rPr>
        <w:t>Menu:</w:t>
      </w:r>
    </w:p>
    <w:p w14:paraId="01E29D85" w14:textId="77777777" w:rsidR="00E21B2C" w:rsidRDefault="00E21B2C">
      <w:pPr>
        <w:pStyle w:val="ListParagraph"/>
        <w:spacing w:after="0"/>
        <w:ind w:left="360"/>
        <w:rPr>
          <w:ins w:id="95" w:author="Sarah Chaston" w:date="2016-06-10T09:11:00Z"/>
          <w:rFonts w:ascii="Arial" w:hAnsi="Arial" w:cs="Arial"/>
        </w:rPr>
        <w:pPrChange w:id="96" w:author="Sarah Chaston" w:date="2016-06-10T08:55:00Z">
          <w:pPr>
            <w:pStyle w:val="ListParagraph"/>
            <w:spacing w:after="0"/>
          </w:pPr>
        </w:pPrChange>
      </w:pPr>
    </w:p>
    <w:p w14:paraId="6DC197D5" w14:textId="77777777" w:rsidR="00874A05" w:rsidRPr="00215E2F" w:rsidRDefault="00874A05">
      <w:pPr>
        <w:pStyle w:val="ListParagraph"/>
        <w:spacing w:after="0"/>
        <w:ind w:left="360"/>
        <w:rPr>
          <w:rFonts w:ascii="Arial" w:hAnsi="Arial" w:cs="Arial"/>
          <w:rPrChange w:id="97" w:author="Sarah Chaston" w:date="2016-06-10T08:47:00Z">
            <w:rPr/>
          </w:rPrChange>
        </w:rPr>
        <w:pPrChange w:id="98" w:author="Sarah Chaston" w:date="2016-06-10T08:55:00Z">
          <w:pPr>
            <w:pStyle w:val="ListParagraph"/>
            <w:spacing w:after="0"/>
          </w:pPr>
        </w:pPrChange>
      </w:pPr>
      <w:r w:rsidRPr="00215E2F">
        <w:rPr>
          <w:rFonts w:ascii="Arial" w:hAnsi="Arial" w:cs="Arial"/>
          <w:rPrChange w:id="99" w:author="Sarah Chaston" w:date="2016-06-10T08:47:00Z">
            <w:rPr/>
          </w:rPrChange>
        </w:rPr>
        <w:t>When you</w:t>
      </w:r>
      <w:ins w:id="100" w:author="Sarah Chaston" w:date="2016-06-10T09:25:00Z">
        <w:r w:rsidR="00CA51CB">
          <w:rPr>
            <w:rFonts w:ascii="Arial" w:hAnsi="Arial" w:cs="Arial"/>
          </w:rPr>
          <w:t xml:space="preserve"> a</w:t>
        </w:r>
      </w:ins>
      <w:del w:id="101" w:author="Sarah Chaston" w:date="2016-06-10T09:25:00Z">
        <w:r w:rsidRPr="00215E2F" w:rsidDel="00CA51CB">
          <w:rPr>
            <w:rFonts w:ascii="Arial" w:hAnsi="Arial" w:cs="Arial"/>
            <w:rPrChange w:id="102" w:author="Sarah Chaston" w:date="2016-06-10T08:47:00Z">
              <w:rPr/>
            </w:rPrChange>
          </w:rPr>
          <w:delText>’</w:delText>
        </w:r>
      </w:del>
      <w:r w:rsidRPr="00215E2F">
        <w:rPr>
          <w:rFonts w:ascii="Arial" w:hAnsi="Arial" w:cs="Arial"/>
          <w:rPrChange w:id="103" w:author="Sarah Chaston" w:date="2016-06-10T08:47:00Z">
            <w:rPr/>
          </w:rPrChange>
        </w:rPr>
        <w:t>re logged in as</w:t>
      </w:r>
      <w:ins w:id="104" w:author="Sarah Chaston" w:date="2016-06-10T09:25:00Z">
        <w:r w:rsidR="00CA51CB">
          <w:rPr>
            <w:rFonts w:ascii="Arial" w:hAnsi="Arial" w:cs="Arial"/>
          </w:rPr>
          <w:t xml:space="preserve"> a</w:t>
        </w:r>
      </w:ins>
      <w:r w:rsidRPr="00215E2F">
        <w:rPr>
          <w:rFonts w:ascii="Arial" w:hAnsi="Arial" w:cs="Arial"/>
          <w:rPrChange w:id="105" w:author="Sarah Chaston" w:date="2016-06-10T08:47:00Z">
            <w:rPr/>
          </w:rPrChange>
        </w:rPr>
        <w:t xml:space="preserve"> Doc Control user, you</w:t>
      </w:r>
      <w:del w:id="106" w:author="Sarah Chaston" w:date="2016-06-10T09:25:00Z">
        <w:r w:rsidRPr="00215E2F" w:rsidDel="00CA51CB">
          <w:rPr>
            <w:rFonts w:ascii="Arial" w:hAnsi="Arial" w:cs="Arial"/>
            <w:rPrChange w:id="107" w:author="Sarah Chaston" w:date="2016-06-10T08:47:00Z">
              <w:rPr/>
            </w:rPrChange>
          </w:rPr>
          <w:delText>’ll see the</w:delText>
        </w:r>
      </w:del>
      <w:ins w:id="108" w:author="Sarah Chaston" w:date="2016-06-10T09:25:00Z">
        <w:r w:rsidR="00CA51CB">
          <w:rPr>
            <w:rFonts w:ascii="Arial" w:hAnsi="Arial" w:cs="Arial"/>
          </w:rPr>
          <w:t>r</w:t>
        </w:r>
      </w:ins>
      <w:r w:rsidRPr="00215E2F">
        <w:rPr>
          <w:rFonts w:ascii="Arial" w:hAnsi="Arial" w:cs="Arial"/>
          <w:rPrChange w:id="109" w:author="Sarah Chaston" w:date="2016-06-10T08:47:00Z">
            <w:rPr/>
          </w:rPrChange>
        </w:rPr>
        <w:t xml:space="preserve"> main application menu </w:t>
      </w:r>
      <w:ins w:id="110" w:author="Sarah Chaston" w:date="2016-06-10T09:25:00Z">
        <w:r w:rsidR="00CA51CB">
          <w:rPr>
            <w:rFonts w:ascii="Arial" w:hAnsi="Arial" w:cs="Arial"/>
          </w:rPr>
          <w:t xml:space="preserve">will appear </w:t>
        </w:r>
      </w:ins>
      <w:r w:rsidRPr="00215E2F">
        <w:rPr>
          <w:rFonts w:ascii="Arial" w:hAnsi="Arial" w:cs="Arial"/>
          <w:rPrChange w:id="111" w:author="Sarah Chaston" w:date="2016-06-10T08:47:00Z">
            <w:rPr/>
          </w:rPrChange>
        </w:rPr>
        <w:t>as below:</w:t>
      </w:r>
    </w:p>
    <w:p w14:paraId="36EAC024" w14:textId="77777777" w:rsidR="00874A05" w:rsidRPr="00215E2F" w:rsidRDefault="00874A05">
      <w:pPr>
        <w:pStyle w:val="ListParagraph"/>
        <w:spacing w:after="0"/>
        <w:ind w:left="360"/>
        <w:rPr>
          <w:rFonts w:ascii="Arial" w:hAnsi="Arial" w:cs="Arial"/>
          <w:rPrChange w:id="112" w:author="Sarah Chaston" w:date="2016-06-10T08:47:00Z">
            <w:rPr/>
          </w:rPrChange>
        </w:rPr>
        <w:pPrChange w:id="113" w:author="Sarah Chaston" w:date="2016-06-10T08:55:00Z">
          <w:pPr>
            <w:pStyle w:val="ListParagraph"/>
            <w:spacing w:after="0"/>
          </w:pPr>
        </w:pPrChange>
      </w:pPr>
    </w:p>
    <w:p w14:paraId="66D9F5EC" w14:textId="77777777" w:rsidR="00874A05" w:rsidRPr="00215E2F" w:rsidRDefault="00874A05">
      <w:pPr>
        <w:pStyle w:val="ListParagraph"/>
        <w:spacing w:after="0"/>
        <w:ind w:left="360"/>
        <w:rPr>
          <w:rFonts w:ascii="Arial" w:hAnsi="Arial" w:cs="Arial"/>
          <w:rPrChange w:id="114" w:author="Sarah Chaston" w:date="2016-06-10T08:47:00Z">
            <w:rPr/>
          </w:rPrChange>
        </w:rPr>
        <w:pPrChange w:id="115" w:author="Sarah Chaston" w:date="2016-06-10T08:55:00Z">
          <w:pPr>
            <w:pStyle w:val="ListParagraph"/>
            <w:spacing w:after="0"/>
          </w:pPr>
        </w:pPrChange>
      </w:pPr>
      <w:r w:rsidRPr="00215E2F">
        <w:rPr>
          <w:rFonts w:ascii="Arial" w:hAnsi="Arial" w:cs="Arial"/>
          <w:noProof/>
          <w:rPrChange w:id="116" w:author="Sarah Chaston" w:date="2016-06-10T08:47:00Z">
            <w:rPr>
              <w:noProof/>
            </w:rPr>
          </w:rPrChange>
        </w:rPr>
        <w:drawing>
          <wp:inline distT="0" distB="0" distL="0" distR="0" wp14:anchorId="76CF8219" wp14:editId="11BEF3D1">
            <wp:extent cx="3086100" cy="485775"/>
            <wp:effectExtent l="0" t="0" r="0" b="9525"/>
            <wp:docPr id="1" name="Picture 1" descr="C:\Users\BMcCulley\Documents\ToxX Documentations\DocControl\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cCulley\Documents\ToxX Documentations\DocControl\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85775"/>
                    </a:xfrm>
                    <a:prstGeom prst="rect">
                      <a:avLst/>
                    </a:prstGeom>
                    <a:noFill/>
                    <a:ln>
                      <a:noFill/>
                    </a:ln>
                  </pic:spPr>
                </pic:pic>
              </a:graphicData>
            </a:graphic>
          </wp:inline>
        </w:drawing>
      </w:r>
    </w:p>
    <w:p w14:paraId="52BC5E90" w14:textId="77777777" w:rsidR="00874A05" w:rsidRPr="00215E2F" w:rsidRDefault="00874A05">
      <w:pPr>
        <w:pStyle w:val="ListParagraph"/>
        <w:spacing w:after="0"/>
        <w:ind w:left="360"/>
        <w:rPr>
          <w:rFonts w:ascii="Arial" w:hAnsi="Arial" w:cs="Arial"/>
          <w:rPrChange w:id="117" w:author="Sarah Chaston" w:date="2016-06-10T08:47:00Z">
            <w:rPr/>
          </w:rPrChange>
        </w:rPr>
        <w:pPrChange w:id="118" w:author="Sarah Chaston" w:date="2016-06-10T08:55:00Z">
          <w:pPr>
            <w:pStyle w:val="ListParagraph"/>
            <w:spacing w:after="0"/>
          </w:pPr>
        </w:pPrChange>
      </w:pPr>
    </w:p>
    <w:p w14:paraId="1F848F82" w14:textId="77777777" w:rsidR="00457C2C" w:rsidRDefault="00457C2C">
      <w:pPr>
        <w:pStyle w:val="ListParagraph"/>
        <w:numPr>
          <w:ilvl w:val="0"/>
          <w:numId w:val="1"/>
        </w:numPr>
        <w:spacing w:after="0"/>
        <w:ind w:left="360"/>
        <w:rPr>
          <w:ins w:id="119" w:author="Sarah Chaston" w:date="2016-06-10T09:09:00Z"/>
          <w:rFonts w:ascii="Arial" w:hAnsi="Arial" w:cs="Arial"/>
          <w:color w:val="ED7D31" w:themeColor="accent2"/>
          <w:sz w:val="28"/>
          <w:szCs w:val="28"/>
        </w:rPr>
        <w:pPrChange w:id="120"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121" w:author="Sarah Chaston" w:date="2016-06-10T08:47:00Z">
            <w:rPr>
              <w:color w:val="ED7D31" w:themeColor="accent2"/>
              <w:sz w:val="28"/>
              <w:szCs w:val="28"/>
            </w:rPr>
          </w:rPrChange>
        </w:rPr>
        <w:t>Home Tab:</w:t>
      </w:r>
    </w:p>
    <w:p w14:paraId="3B8235DC" w14:textId="77777777" w:rsidR="00E21B2C" w:rsidRPr="00E21B2C" w:rsidRDefault="00E21B2C">
      <w:pPr>
        <w:spacing w:after="0"/>
        <w:ind w:left="360"/>
        <w:rPr>
          <w:rFonts w:ascii="Arial" w:hAnsi="Arial" w:cs="Arial"/>
          <w:rPrChange w:id="122" w:author="Sarah Chaston" w:date="2016-06-10T09:09:00Z">
            <w:rPr>
              <w:color w:val="ED7D31" w:themeColor="accent2"/>
              <w:sz w:val="28"/>
              <w:szCs w:val="28"/>
            </w:rPr>
          </w:rPrChange>
        </w:rPr>
        <w:pPrChange w:id="123" w:author="Sarah Chaston" w:date="2016-06-10T09:09:00Z">
          <w:pPr>
            <w:pStyle w:val="ListParagraph"/>
            <w:numPr>
              <w:numId w:val="1"/>
            </w:numPr>
            <w:spacing w:after="0"/>
            <w:ind w:hanging="360"/>
          </w:pPr>
        </w:pPrChange>
      </w:pPr>
    </w:p>
    <w:p w14:paraId="0D590547" w14:textId="77777777" w:rsidR="004F1B4B" w:rsidRPr="00215E2F" w:rsidRDefault="005B4B7A">
      <w:pPr>
        <w:spacing w:after="0"/>
        <w:ind w:left="360"/>
        <w:rPr>
          <w:rFonts w:ascii="Arial" w:hAnsi="Arial" w:cs="Arial"/>
          <w:rPrChange w:id="124" w:author="Sarah Chaston" w:date="2016-06-10T08:47:00Z">
            <w:rPr/>
          </w:rPrChange>
        </w:rPr>
        <w:pPrChange w:id="125" w:author="Sarah Chaston" w:date="2016-06-10T08:55:00Z">
          <w:pPr>
            <w:spacing w:after="0"/>
            <w:ind w:left="720"/>
          </w:pPr>
        </w:pPrChange>
      </w:pPr>
      <w:r w:rsidRPr="00215E2F">
        <w:rPr>
          <w:rFonts w:ascii="Arial" w:hAnsi="Arial" w:cs="Arial"/>
          <w:noProof/>
          <w:rPrChange w:id="126" w:author="Sarah Chaston" w:date="2016-06-10T08:47:00Z">
            <w:rPr>
              <w:noProof/>
            </w:rPr>
          </w:rPrChange>
        </w:rPr>
        <w:drawing>
          <wp:inline distT="0" distB="0" distL="0" distR="0" wp14:anchorId="659C60C8" wp14:editId="3B39B9EA">
            <wp:extent cx="5943600" cy="1022823"/>
            <wp:effectExtent l="0" t="0" r="0" b="6350"/>
            <wp:docPr id="2" name="Picture 2" descr="C:\Users\BMcCulley\Documents\ToxX Documentations\DocControl\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McCulley\Documents\ToxX Documentations\DocControl\HomeP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22823"/>
                    </a:xfrm>
                    <a:prstGeom prst="rect">
                      <a:avLst/>
                    </a:prstGeom>
                    <a:noFill/>
                    <a:ln>
                      <a:noFill/>
                    </a:ln>
                  </pic:spPr>
                </pic:pic>
              </a:graphicData>
            </a:graphic>
          </wp:inline>
        </w:drawing>
      </w:r>
    </w:p>
    <w:p w14:paraId="2B2C2BCB" w14:textId="77777777" w:rsidR="005B4B7A" w:rsidRPr="00215E2F" w:rsidRDefault="005B4B7A">
      <w:pPr>
        <w:spacing w:after="0"/>
        <w:ind w:left="360"/>
        <w:rPr>
          <w:rFonts w:ascii="Arial" w:hAnsi="Arial" w:cs="Arial"/>
          <w:rPrChange w:id="127" w:author="Sarah Chaston" w:date="2016-06-10T08:47:00Z">
            <w:rPr/>
          </w:rPrChange>
        </w:rPr>
        <w:pPrChange w:id="128" w:author="Sarah Chaston" w:date="2016-06-10T08:55:00Z">
          <w:pPr>
            <w:spacing w:after="0"/>
            <w:ind w:left="720"/>
          </w:pPr>
        </w:pPrChange>
      </w:pPr>
    </w:p>
    <w:p w14:paraId="5898CAA9" w14:textId="77777777" w:rsidR="005B4B7A" w:rsidRDefault="005B4B7A">
      <w:pPr>
        <w:spacing w:after="0"/>
        <w:ind w:left="360"/>
        <w:rPr>
          <w:ins w:id="129" w:author="Sarah Chaston" w:date="2016-06-10T09:19:00Z"/>
          <w:rFonts w:ascii="Arial" w:hAnsi="Arial" w:cs="Arial"/>
        </w:rPr>
        <w:pPrChange w:id="130" w:author="Sarah Chaston" w:date="2016-06-10T08:55:00Z">
          <w:pPr>
            <w:spacing w:after="0"/>
            <w:ind w:left="720"/>
          </w:pPr>
        </w:pPrChange>
      </w:pPr>
      <w:r w:rsidRPr="00215E2F">
        <w:rPr>
          <w:rFonts w:ascii="Arial" w:hAnsi="Arial" w:cs="Arial"/>
          <w:rPrChange w:id="131" w:author="Sarah Chaston" w:date="2016-06-10T08:47:00Z">
            <w:rPr/>
          </w:rPrChange>
        </w:rPr>
        <w:t>On the home page, you</w:t>
      </w:r>
      <w:del w:id="132" w:author="Sarah Chaston" w:date="2016-06-10T09:26:00Z">
        <w:r w:rsidRPr="00215E2F" w:rsidDel="00CA51CB">
          <w:rPr>
            <w:rFonts w:ascii="Arial" w:hAnsi="Arial" w:cs="Arial"/>
            <w:rPrChange w:id="133" w:author="Sarah Chaston" w:date="2016-06-10T08:47:00Z">
              <w:rPr/>
            </w:rPrChange>
          </w:rPr>
          <w:delText>’</w:delText>
        </w:r>
      </w:del>
      <w:ins w:id="134" w:author="Sarah Chaston" w:date="2016-06-10T09:26:00Z">
        <w:r w:rsidR="00CA51CB">
          <w:rPr>
            <w:rFonts w:ascii="Arial" w:hAnsi="Arial" w:cs="Arial"/>
          </w:rPr>
          <w:t xml:space="preserve"> wi</w:t>
        </w:r>
      </w:ins>
      <w:r w:rsidRPr="00215E2F">
        <w:rPr>
          <w:rFonts w:ascii="Arial" w:hAnsi="Arial" w:cs="Arial"/>
          <w:rPrChange w:id="135" w:author="Sarah Chaston" w:date="2016-06-10T08:47:00Z">
            <w:rPr/>
          </w:rPrChange>
        </w:rPr>
        <w:t>ll see a list of protocol requests submitted by Sales</w:t>
      </w:r>
      <w:ins w:id="136" w:author="Sarah Chaston" w:date="2016-06-10T09:26:00Z">
        <w:r w:rsidR="00CA51CB">
          <w:rPr>
            <w:rFonts w:ascii="Arial" w:hAnsi="Arial" w:cs="Arial"/>
          </w:rPr>
          <w:t xml:space="preserve"> </w:t>
        </w:r>
      </w:ins>
      <w:r w:rsidRPr="00215E2F">
        <w:rPr>
          <w:rFonts w:ascii="Arial" w:hAnsi="Arial" w:cs="Arial"/>
          <w:rPrChange w:id="137" w:author="Sarah Chaston" w:date="2016-06-10T08:47:00Z">
            <w:rPr/>
          </w:rPrChange>
        </w:rPr>
        <w:t>/</w:t>
      </w:r>
      <w:ins w:id="138" w:author="Sarah Chaston" w:date="2016-06-10T09:26:00Z">
        <w:r w:rsidR="00CA51CB">
          <w:rPr>
            <w:rFonts w:ascii="Arial" w:hAnsi="Arial" w:cs="Arial"/>
          </w:rPr>
          <w:t xml:space="preserve"> </w:t>
        </w:r>
      </w:ins>
      <w:r w:rsidRPr="00215E2F">
        <w:rPr>
          <w:rFonts w:ascii="Arial" w:hAnsi="Arial" w:cs="Arial"/>
          <w:rPrChange w:id="139" w:author="Sarah Chaston" w:date="2016-06-10T08:47:00Z">
            <w:rPr/>
          </w:rPrChange>
        </w:rPr>
        <w:t>Customer Service.</w:t>
      </w:r>
    </w:p>
    <w:p w14:paraId="78A38CE8" w14:textId="77777777" w:rsidR="00EC5F25" w:rsidRPr="00215E2F" w:rsidRDefault="00EC5F25">
      <w:pPr>
        <w:spacing w:after="0"/>
        <w:ind w:left="360"/>
        <w:rPr>
          <w:rFonts w:ascii="Arial" w:hAnsi="Arial" w:cs="Arial"/>
          <w:rPrChange w:id="140" w:author="Sarah Chaston" w:date="2016-06-10T08:47:00Z">
            <w:rPr/>
          </w:rPrChange>
        </w:rPr>
        <w:pPrChange w:id="141" w:author="Sarah Chaston" w:date="2016-06-10T08:55:00Z">
          <w:pPr>
            <w:spacing w:after="0"/>
            <w:ind w:left="720"/>
          </w:pPr>
        </w:pPrChange>
      </w:pPr>
    </w:p>
    <w:p w14:paraId="3561A67B" w14:textId="77777777" w:rsidR="005B4B7A" w:rsidRPr="00215E2F" w:rsidRDefault="005B4B7A">
      <w:pPr>
        <w:spacing w:after="0"/>
        <w:ind w:left="360"/>
        <w:rPr>
          <w:rFonts w:ascii="Arial" w:hAnsi="Arial" w:cs="Arial"/>
          <w:rPrChange w:id="142" w:author="Sarah Chaston" w:date="2016-06-10T08:47:00Z">
            <w:rPr/>
          </w:rPrChange>
        </w:rPr>
        <w:pPrChange w:id="143" w:author="Sarah Chaston" w:date="2016-06-10T08:55:00Z">
          <w:pPr>
            <w:spacing w:after="0"/>
            <w:ind w:left="720"/>
          </w:pPr>
        </w:pPrChange>
      </w:pPr>
      <w:r w:rsidRPr="00215E2F">
        <w:rPr>
          <w:rFonts w:ascii="Arial" w:hAnsi="Arial" w:cs="Arial"/>
          <w:b/>
          <w:rPrChange w:id="144" w:author="Sarah Chaston" w:date="2016-06-10T08:47:00Z">
            <w:rPr>
              <w:b/>
            </w:rPr>
          </w:rPrChange>
        </w:rPr>
        <w:t>Request ID</w:t>
      </w:r>
      <w:r w:rsidRPr="00215E2F">
        <w:rPr>
          <w:rFonts w:ascii="Arial" w:hAnsi="Arial" w:cs="Arial"/>
          <w:rPrChange w:id="145" w:author="Sarah Chaston" w:date="2016-06-10T08:47:00Z">
            <w:rPr/>
          </w:rPrChange>
        </w:rPr>
        <w:t>: this is a sequence number that is automatically increased when a new request comes.</w:t>
      </w:r>
    </w:p>
    <w:p w14:paraId="7E3C7C72" w14:textId="77777777" w:rsidR="005B4B7A" w:rsidRPr="00215E2F" w:rsidRDefault="005B4B7A">
      <w:pPr>
        <w:spacing w:after="0"/>
        <w:ind w:left="360"/>
        <w:rPr>
          <w:rFonts w:ascii="Arial" w:hAnsi="Arial" w:cs="Arial"/>
          <w:rPrChange w:id="146" w:author="Sarah Chaston" w:date="2016-06-10T08:47:00Z">
            <w:rPr/>
          </w:rPrChange>
        </w:rPr>
        <w:pPrChange w:id="147" w:author="Sarah Chaston" w:date="2016-06-10T08:55:00Z">
          <w:pPr>
            <w:spacing w:after="0"/>
            <w:ind w:left="720"/>
          </w:pPr>
        </w:pPrChange>
      </w:pPr>
      <w:del w:id="148" w:author="Sarah Chaston" w:date="2016-06-10T09:01:00Z">
        <w:r w:rsidRPr="00215E2F" w:rsidDel="00465C9C">
          <w:rPr>
            <w:rFonts w:ascii="Arial" w:hAnsi="Arial" w:cs="Arial"/>
            <w:rPrChange w:id="149" w:author="Sarah Chaston" w:date="2016-06-10T08:47:00Z">
              <w:rPr/>
            </w:rPrChange>
          </w:rPr>
          <w:delText xml:space="preserve"> </w:delText>
        </w:r>
      </w:del>
      <w:r w:rsidR="0009395F" w:rsidRPr="00215E2F">
        <w:rPr>
          <w:rFonts w:ascii="Arial" w:hAnsi="Arial" w:cs="Arial"/>
          <w:b/>
          <w:rPrChange w:id="150" w:author="Sarah Chaston" w:date="2016-06-10T08:47:00Z">
            <w:rPr>
              <w:b/>
            </w:rPr>
          </w:rPrChange>
        </w:rPr>
        <w:t>Requested Date</w:t>
      </w:r>
      <w:r w:rsidR="0009395F" w:rsidRPr="00215E2F">
        <w:rPr>
          <w:rFonts w:ascii="Arial" w:hAnsi="Arial" w:cs="Arial"/>
          <w:rPrChange w:id="151" w:author="Sarah Chaston" w:date="2016-06-10T08:47:00Z">
            <w:rPr/>
          </w:rPrChange>
        </w:rPr>
        <w:t>: the date when the request is submitted.</w:t>
      </w:r>
    </w:p>
    <w:p w14:paraId="717F115B" w14:textId="77777777" w:rsidR="0009395F" w:rsidRPr="00215E2F" w:rsidRDefault="0009395F">
      <w:pPr>
        <w:spacing w:after="0"/>
        <w:ind w:left="360"/>
        <w:rPr>
          <w:rFonts w:ascii="Arial" w:hAnsi="Arial" w:cs="Arial"/>
          <w:rPrChange w:id="152" w:author="Sarah Chaston" w:date="2016-06-10T08:47:00Z">
            <w:rPr/>
          </w:rPrChange>
        </w:rPr>
        <w:pPrChange w:id="153" w:author="Sarah Chaston" w:date="2016-06-10T08:55:00Z">
          <w:pPr>
            <w:spacing w:after="0"/>
            <w:ind w:left="720"/>
          </w:pPr>
        </w:pPrChange>
      </w:pPr>
      <w:r w:rsidRPr="00215E2F">
        <w:rPr>
          <w:rFonts w:ascii="Arial" w:hAnsi="Arial" w:cs="Arial"/>
          <w:b/>
          <w:rPrChange w:id="154" w:author="Sarah Chaston" w:date="2016-06-10T08:47:00Z">
            <w:rPr>
              <w:b/>
            </w:rPr>
          </w:rPrChange>
        </w:rPr>
        <w:t>Requested By</w:t>
      </w:r>
      <w:r w:rsidRPr="00215E2F">
        <w:rPr>
          <w:rFonts w:ascii="Arial" w:hAnsi="Arial" w:cs="Arial"/>
          <w:rPrChange w:id="155" w:author="Sarah Chaston" w:date="2016-06-10T08:47:00Z">
            <w:rPr/>
          </w:rPrChange>
        </w:rPr>
        <w:t>: the person who submits the request.</w:t>
      </w:r>
    </w:p>
    <w:p w14:paraId="32C9B849" w14:textId="77777777" w:rsidR="0009395F" w:rsidRPr="00215E2F" w:rsidRDefault="0009395F">
      <w:pPr>
        <w:spacing w:after="0"/>
        <w:ind w:left="360"/>
        <w:rPr>
          <w:rFonts w:ascii="Arial" w:hAnsi="Arial" w:cs="Arial"/>
          <w:rPrChange w:id="156" w:author="Sarah Chaston" w:date="2016-06-10T08:47:00Z">
            <w:rPr/>
          </w:rPrChange>
        </w:rPr>
        <w:pPrChange w:id="157" w:author="Sarah Chaston" w:date="2016-06-10T08:55:00Z">
          <w:pPr>
            <w:spacing w:after="0"/>
            <w:ind w:left="720"/>
          </w:pPr>
        </w:pPrChange>
      </w:pPr>
      <w:r w:rsidRPr="00215E2F">
        <w:rPr>
          <w:rFonts w:ascii="Arial" w:hAnsi="Arial" w:cs="Arial"/>
          <w:b/>
          <w:rPrChange w:id="158" w:author="Sarah Chaston" w:date="2016-06-10T08:47:00Z">
            <w:rPr>
              <w:b/>
            </w:rPr>
          </w:rPrChange>
        </w:rPr>
        <w:t>Assigned To</w:t>
      </w:r>
      <w:r w:rsidRPr="00215E2F">
        <w:rPr>
          <w:rFonts w:ascii="Arial" w:hAnsi="Arial" w:cs="Arial"/>
          <w:rPrChange w:id="159" w:author="Sarah Chaston" w:date="2016-06-10T08:47:00Z">
            <w:rPr/>
          </w:rPrChange>
        </w:rPr>
        <w:t>: Doc Control user.</w:t>
      </w:r>
    </w:p>
    <w:p w14:paraId="7FAF9578" w14:textId="77777777" w:rsidR="0009395F" w:rsidRPr="00215E2F" w:rsidRDefault="0009395F">
      <w:pPr>
        <w:spacing w:after="0"/>
        <w:ind w:left="360"/>
        <w:rPr>
          <w:rFonts w:ascii="Arial" w:hAnsi="Arial" w:cs="Arial"/>
          <w:rPrChange w:id="160" w:author="Sarah Chaston" w:date="2016-06-10T08:47:00Z">
            <w:rPr/>
          </w:rPrChange>
        </w:rPr>
        <w:pPrChange w:id="161" w:author="Sarah Chaston" w:date="2016-06-10T08:55:00Z">
          <w:pPr>
            <w:spacing w:after="0"/>
            <w:ind w:left="720"/>
          </w:pPr>
        </w:pPrChange>
      </w:pPr>
      <w:r w:rsidRPr="00215E2F">
        <w:rPr>
          <w:rFonts w:ascii="Arial" w:hAnsi="Arial" w:cs="Arial"/>
          <w:b/>
          <w:rPrChange w:id="162" w:author="Sarah Chaston" w:date="2016-06-10T08:47:00Z">
            <w:rPr>
              <w:b/>
            </w:rPr>
          </w:rPrChange>
        </w:rPr>
        <w:t>Sponsor</w:t>
      </w:r>
      <w:r w:rsidRPr="00215E2F">
        <w:rPr>
          <w:rFonts w:ascii="Arial" w:hAnsi="Arial" w:cs="Arial"/>
          <w:rPrChange w:id="163" w:author="Sarah Chaston" w:date="2016-06-10T08:47:00Z">
            <w:rPr/>
          </w:rPrChange>
        </w:rPr>
        <w:t>: the protocol request’s sponsor name.</w:t>
      </w:r>
    </w:p>
    <w:p w14:paraId="0E060B57" w14:textId="77777777" w:rsidR="0009395F" w:rsidRDefault="0009395F">
      <w:pPr>
        <w:spacing w:after="0"/>
        <w:ind w:left="360"/>
        <w:rPr>
          <w:ins w:id="164" w:author="Sarah Chaston" w:date="2016-06-10T09:20:00Z"/>
          <w:rFonts w:ascii="Arial" w:hAnsi="Arial" w:cs="Arial"/>
        </w:rPr>
        <w:pPrChange w:id="165" w:author="Sarah Chaston" w:date="2016-06-10T08:55:00Z">
          <w:pPr>
            <w:spacing w:after="0"/>
            <w:ind w:left="720"/>
          </w:pPr>
        </w:pPrChange>
      </w:pPr>
      <w:r w:rsidRPr="00215E2F">
        <w:rPr>
          <w:rFonts w:ascii="Arial" w:hAnsi="Arial" w:cs="Arial"/>
          <w:b/>
          <w:rPrChange w:id="166" w:author="Sarah Chaston" w:date="2016-06-10T08:47:00Z">
            <w:rPr>
              <w:b/>
            </w:rPr>
          </w:rPrChange>
        </w:rPr>
        <w:t>Protocol Numbers/Templates</w:t>
      </w:r>
      <w:r w:rsidRPr="00215E2F">
        <w:rPr>
          <w:rFonts w:ascii="Arial" w:hAnsi="Arial" w:cs="Arial"/>
          <w:rPrChange w:id="167" w:author="Sarah Chaston" w:date="2016-06-10T08:47:00Z">
            <w:rPr/>
          </w:rPrChange>
        </w:rPr>
        <w:t>: this column shows you how many templates are requested in this request and how many are already assigned with a protocol number.</w:t>
      </w:r>
    </w:p>
    <w:p w14:paraId="18EDCE11" w14:textId="77777777" w:rsidR="00EC5F25" w:rsidRPr="00215E2F" w:rsidRDefault="00EC5F25">
      <w:pPr>
        <w:spacing w:after="0"/>
        <w:ind w:left="360"/>
        <w:rPr>
          <w:rFonts w:ascii="Arial" w:hAnsi="Arial" w:cs="Arial"/>
          <w:rPrChange w:id="168" w:author="Sarah Chaston" w:date="2016-06-10T08:47:00Z">
            <w:rPr/>
          </w:rPrChange>
        </w:rPr>
        <w:pPrChange w:id="169" w:author="Sarah Chaston" w:date="2016-06-10T08:55:00Z">
          <w:pPr>
            <w:spacing w:after="0"/>
            <w:ind w:left="720"/>
          </w:pPr>
        </w:pPrChange>
      </w:pPr>
    </w:p>
    <w:p w14:paraId="76072442" w14:textId="77777777" w:rsidR="00034975" w:rsidRPr="00215E2F" w:rsidRDefault="00034975">
      <w:pPr>
        <w:spacing w:after="0"/>
        <w:ind w:left="360"/>
        <w:rPr>
          <w:rFonts w:ascii="Arial" w:hAnsi="Arial" w:cs="Arial"/>
          <w:i/>
          <w:rPrChange w:id="170" w:author="Sarah Chaston" w:date="2016-06-10T08:47:00Z">
            <w:rPr>
              <w:i/>
            </w:rPr>
          </w:rPrChange>
        </w:rPr>
        <w:pPrChange w:id="171" w:author="Sarah Chaston" w:date="2016-06-10T08:55:00Z">
          <w:pPr>
            <w:spacing w:after="0"/>
            <w:ind w:left="720"/>
          </w:pPr>
        </w:pPrChange>
      </w:pPr>
      <w:r w:rsidRPr="00215E2F">
        <w:rPr>
          <w:rFonts w:ascii="Arial" w:hAnsi="Arial" w:cs="Arial"/>
          <w:i/>
          <w:rPrChange w:id="172" w:author="Sarah Chaston" w:date="2016-06-10T08:47:00Z">
            <w:rPr>
              <w:i/>
            </w:rPr>
          </w:rPrChange>
        </w:rPr>
        <w:t>For example for request ID 73 in the image above, it shows that there are 6 templates in this request and 0 protocol numbers assigned.</w:t>
      </w:r>
    </w:p>
    <w:p w14:paraId="0B070020" w14:textId="77777777" w:rsidR="00251BE3" w:rsidRPr="00215E2F" w:rsidDel="000A00B4" w:rsidRDefault="00251BE3">
      <w:pPr>
        <w:pageBreakBefore/>
        <w:spacing w:after="0"/>
        <w:ind w:left="720"/>
        <w:rPr>
          <w:del w:id="173" w:author="Sarah Chaston" w:date="2016-06-10T09:00:00Z"/>
          <w:rFonts w:ascii="Arial" w:hAnsi="Arial" w:cs="Arial"/>
          <w:rPrChange w:id="174" w:author="Sarah Chaston" w:date="2016-06-10T08:47:00Z">
            <w:rPr>
              <w:del w:id="175" w:author="Sarah Chaston" w:date="2016-06-10T09:00:00Z"/>
            </w:rPr>
          </w:rPrChange>
        </w:rPr>
        <w:pPrChange w:id="176" w:author="Sarah Chaston" w:date="2016-06-10T09:00:00Z">
          <w:pPr>
            <w:spacing w:after="0"/>
            <w:ind w:left="720"/>
          </w:pPr>
        </w:pPrChange>
      </w:pPr>
    </w:p>
    <w:p w14:paraId="269C80C0" w14:textId="77777777" w:rsidR="00206CC8" w:rsidRPr="00215E2F" w:rsidDel="00CD23DF" w:rsidRDefault="00206CC8">
      <w:pPr>
        <w:pageBreakBefore/>
        <w:spacing w:after="0"/>
        <w:ind w:left="360"/>
        <w:rPr>
          <w:del w:id="177" w:author="Sarah Chaston" w:date="2016-06-10T08:52:00Z"/>
          <w:rFonts w:ascii="Arial" w:hAnsi="Arial" w:cs="Arial"/>
          <w:rPrChange w:id="178" w:author="Sarah Chaston" w:date="2016-06-10T08:47:00Z">
            <w:rPr>
              <w:del w:id="179" w:author="Sarah Chaston" w:date="2016-06-10T08:52:00Z"/>
            </w:rPr>
          </w:rPrChange>
        </w:rPr>
        <w:pPrChange w:id="180" w:author="Sarah Chaston" w:date="2016-06-10T09:00:00Z">
          <w:pPr>
            <w:spacing w:after="0"/>
            <w:ind w:left="720"/>
          </w:pPr>
        </w:pPrChange>
      </w:pPr>
    </w:p>
    <w:p w14:paraId="5D041745" w14:textId="77777777" w:rsidR="00206CC8" w:rsidRPr="00215E2F" w:rsidDel="00CD23DF" w:rsidRDefault="00206CC8">
      <w:pPr>
        <w:pageBreakBefore/>
        <w:spacing w:after="0"/>
        <w:ind w:left="360"/>
        <w:rPr>
          <w:del w:id="181" w:author="Sarah Chaston" w:date="2016-06-10T08:52:00Z"/>
          <w:rFonts w:ascii="Arial" w:hAnsi="Arial" w:cs="Arial"/>
          <w:rPrChange w:id="182" w:author="Sarah Chaston" w:date="2016-06-10T08:47:00Z">
            <w:rPr>
              <w:del w:id="183" w:author="Sarah Chaston" w:date="2016-06-10T08:52:00Z"/>
            </w:rPr>
          </w:rPrChange>
        </w:rPr>
        <w:pPrChange w:id="184" w:author="Sarah Chaston" w:date="2016-06-10T09:00:00Z">
          <w:pPr>
            <w:spacing w:after="0"/>
            <w:ind w:left="720"/>
          </w:pPr>
        </w:pPrChange>
      </w:pPr>
    </w:p>
    <w:p w14:paraId="00FDA3E3" w14:textId="77777777" w:rsidR="00206CC8" w:rsidRPr="00215E2F" w:rsidDel="00CD23DF" w:rsidRDefault="00206CC8">
      <w:pPr>
        <w:pageBreakBefore/>
        <w:spacing w:after="0"/>
        <w:ind w:left="360"/>
        <w:rPr>
          <w:del w:id="185" w:author="Sarah Chaston" w:date="2016-06-10T08:52:00Z"/>
          <w:rFonts w:ascii="Arial" w:hAnsi="Arial" w:cs="Arial"/>
          <w:rPrChange w:id="186" w:author="Sarah Chaston" w:date="2016-06-10T08:47:00Z">
            <w:rPr>
              <w:del w:id="187" w:author="Sarah Chaston" w:date="2016-06-10T08:52:00Z"/>
            </w:rPr>
          </w:rPrChange>
        </w:rPr>
        <w:pPrChange w:id="188" w:author="Sarah Chaston" w:date="2016-06-10T09:00:00Z">
          <w:pPr>
            <w:spacing w:after="0"/>
            <w:ind w:left="720"/>
          </w:pPr>
        </w:pPrChange>
      </w:pPr>
    </w:p>
    <w:p w14:paraId="1D84EB92" w14:textId="77777777" w:rsidR="00457C2C" w:rsidRPr="00215E2F" w:rsidRDefault="00457C2C">
      <w:pPr>
        <w:pStyle w:val="ListParagraph"/>
        <w:pageBreakBefore/>
        <w:numPr>
          <w:ilvl w:val="0"/>
          <w:numId w:val="1"/>
        </w:numPr>
        <w:spacing w:after="0"/>
        <w:ind w:left="360"/>
        <w:rPr>
          <w:rFonts w:ascii="Arial" w:hAnsi="Arial" w:cs="Arial"/>
          <w:color w:val="ED7D31" w:themeColor="accent2"/>
          <w:sz w:val="28"/>
          <w:szCs w:val="28"/>
          <w:rPrChange w:id="189" w:author="Sarah Chaston" w:date="2016-06-10T08:47:00Z">
            <w:rPr>
              <w:color w:val="ED7D31" w:themeColor="accent2"/>
              <w:sz w:val="28"/>
              <w:szCs w:val="28"/>
            </w:rPr>
          </w:rPrChange>
        </w:rPr>
        <w:pPrChange w:id="190" w:author="Sarah Chaston" w:date="2016-06-10T09:00:00Z">
          <w:pPr>
            <w:pStyle w:val="ListParagraph"/>
            <w:numPr>
              <w:numId w:val="1"/>
            </w:numPr>
            <w:spacing w:after="0"/>
            <w:ind w:hanging="360"/>
          </w:pPr>
        </w:pPrChange>
      </w:pPr>
      <w:r w:rsidRPr="00215E2F">
        <w:rPr>
          <w:rFonts w:ascii="Arial" w:hAnsi="Arial" w:cs="Arial"/>
          <w:color w:val="ED7D31" w:themeColor="accent2"/>
          <w:sz w:val="28"/>
          <w:szCs w:val="28"/>
          <w:rPrChange w:id="191" w:author="Sarah Chaston" w:date="2016-06-10T08:47:00Z">
            <w:rPr>
              <w:color w:val="ED7D31" w:themeColor="accent2"/>
              <w:sz w:val="28"/>
              <w:szCs w:val="28"/>
            </w:rPr>
          </w:rPrChange>
        </w:rPr>
        <w:lastRenderedPageBreak/>
        <w:t>Protocol Request Details Page:</w:t>
      </w:r>
    </w:p>
    <w:p w14:paraId="0F4E0B0C" w14:textId="77777777" w:rsidR="00E21B2C" w:rsidRDefault="00E21B2C">
      <w:pPr>
        <w:pStyle w:val="ListParagraph"/>
        <w:keepNext/>
        <w:spacing w:after="0"/>
        <w:ind w:left="360"/>
        <w:rPr>
          <w:ins w:id="192" w:author="Sarah Chaston" w:date="2016-06-10T09:11:00Z"/>
          <w:rFonts w:ascii="Arial" w:hAnsi="Arial" w:cs="Arial"/>
        </w:rPr>
        <w:pPrChange w:id="193" w:author="Sarah Chaston" w:date="2016-06-10T09:01:00Z">
          <w:pPr>
            <w:pStyle w:val="ListParagraph"/>
            <w:spacing w:after="0"/>
          </w:pPr>
        </w:pPrChange>
      </w:pPr>
    </w:p>
    <w:p w14:paraId="400A8385" w14:textId="77777777" w:rsidR="008E4F59" w:rsidRPr="00215E2F" w:rsidRDefault="008E4F59">
      <w:pPr>
        <w:pStyle w:val="ListParagraph"/>
        <w:keepNext/>
        <w:spacing w:after="0"/>
        <w:ind w:left="360"/>
        <w:rPr>
          <w:rFonts w:ascii="Arial" w:hAnsi="Arial" w:cs="Arial"/>
          <w:rPrChange w:id="194" w:author="Sarah Chaston" w:date="2016-06-10T08:47:00Z">
            <w:rPr/>
          </w:rPrChange>
        </w:rPr>
        <w:pPrChange w:id="195" w:author="Sarah Chaston" w:date="2016-06-10T09:01:00Z">
          <w:pPr>
            <w:pStyle w:val="ListParagraph"/>
            <w:spacing w:after="0"/>
          </w:pPr>
        </w:pPrChange>
      </w:pPr>
      <w:r w:rsidRPr="00215E2F">
        <w:rPr>
          <w:rFonts w:ascii="Arial" w:hAnsi="Arial" w:cs="Arial"/>
          <w:rPrChange w:id="196" w:author="Sarah Chaston" w:date="2016-06-10T08:47:00Z">
            <w:rPr/>
          </w:rPrChange>
        </w:rPr>
        <w:t>To get to protocol request details page, double click on the request on the Home page.</w:t>
      </w:r>
    </w:p>
    <w:p w14:paraId="6E645154" w14:textId="77777777" w:rsidR="009727D1" w:rsidRPr="00215E2F" w:rsidRDefault="009727D1">
      <w:pPr>
        <w:pStyle w:val="ListParagraph"/>
        <w:keepNext/>
        <w:spacing w:after="0"/>
        <w:ind w:left="360"/>
        <w:rPr>
          <w:rFonts w:ascii="Arial" w:hAnsi="Arial" w:cs="Arial"/>
          <w:rPrChange w:id="197" w:author="Sarah Chaston" w:date="2016-06-10T08:47:00Z">
            <w:rPr/>
          </w:rPrChange>
        </w:rPr>
        <w:pPrChange w:id="198" w:author="Sarah Chaston" w:date="2016-06-10T09:01:00Z">
          <w:pPr>
            <w:pStyle w:val="ListParagraph"/>
            <w:spacing w:after="0"/>
          </w:pPr>
        </w:pPrChange>
      </w:pPr>
    </w:p>
    <w:p w14:paraId="1990FB1B" w14:textId="77777777" w:rsidR="009727D1" w:rsidRPr="00215E2F" w:rsidRDefault="009727D1">
      <w:pPr>
        <w:pStyle w:val="ListParagraph"/>
        <w:keepNext/>
        <w:numPr>
          <w:ilvl w:val="1"/>
          <w:numId w:val="1"/>
        </w:numPr>
        <w:spacing w:after="0"/>
        <w:ind w:left="360"/>
        <w:rPr>
          <w:rFonts w:ascii="Arial" w:hAnsi="Arial" w:cs="Arial"/>
          <w:b/>
          <w:rPrChange w:id="199" w:author="Sarah Chaston" w:date="2016-06-10T08:47:00Z">
            <w:rPr>
              <w:b/>
            </w:rPr>
          </w:rPrChange>
        </w:rPr>
        <w:pPrChange w:id="200" w:author="Sarah Chaston" w:date="2016-06-10T09:01:00Z">
          <w:pPr>
            <w:pStyle w:val="ListParagraph"/>
            <w:numPr>
              <w:ilvl w:val="1"/>
              <w:numId w:val="1"/>
            </w:numPr>
            <w:spacing w:after="0"/>
            <w:ind w:left="1080" w:hanging="360"/>
          </w:pPr>
        </w:pPrChange>
      </w:pPr>
      <w:r w:rsidRPr="00215E2F">
        <w:rPr>
          <w:rFonts w:ascii="Arial" w:hAnsi="Arial" w:cs="Arial"/>
          <w:b/>
          <w:rPrChange w:id="201" w:author="Sarah Chaston" w:date="2016-06-10T08:47:00Z">
            <w:rPr>
              <w:b/>
            </w:rPr>
          </w:rPrChange>
        </w:rPr>
        <w:t>Menu Bar:</w:t>
      </w:r>
    </w:p>
    <w:p w14:paraId="69FDEA63" w14:textId="77777777" w:rsidR="0080508E" w:rsidRPr="00215E2F" w:rsidRDefault="0080508E">
      <w:pPr>
        <w:pStyle w:val="ListParagraph"/>
        <w:keepNext/>
        <w:spacing w:after="0"/>
        <w:ind w:left="360"/>
        <w:rPr>
          <w:rFonts w:ascii="Arial" w:hAnsi="Arial" w:cs="Arial"/>
          <w:rPrChange w:id="202" w:author="Sarah Chaston" w:date="2016-06-10T08:47:00Z">
            <w:rPr/>
          </w:rPrChange>
        </w:rPr>
        <w:pPrChange w:id="203" w:author="Sarah Chaston" w:date="2016-06-10T09:01:00Z">
          <w:pPr>
            <w:pStyle w:val="ListParagraph"/>
            <w:spacing w:after="0"/>
            <w:ind w:left="1080"/>
          </w:pPr>
        </w:pPrChange>
      </w:pPr>
    </w:p>
    <w:p w14:paraId="4D15BEEA" w14:textId="77777777" w:rsidR="009727D1" w:rsidRDefault="0080508E">
      <w:pPr>
        <w:pStyle w:val="ListParagraph"/>
        <w:keepNext/>
        <w:spacing w:after="0"/>
        <w:ind w:left="360"/>
        <w:rPr>
          <w:ins w:id="204" w:author="Sarah Chaston" w:date="2016-06-10T09:11:00Z"/>
          <w:rFonts w:ascii="Arial" w:hAnsi="Arial" w:cs="Arial"/>
        </w:rPr>
        <w:pPrChange w:id="205" w:author="Sarah Chaston" w:date="2016-06-10T09:01:00Z">
          <w:pPr>
            <w:pStyle w:val="ListParagraph"/>
            <w:spacing w:after="0"/>
            <w:ind w:left="1080"/>
          </w:pPr>
        </w:pPrChange>
      </w:pPr>
      <w:r w:rsidRPr="00215E2F">
        <w:rPr>
          <w:rFonts w:ascii="Arial" w:hAnsi="Arial" w:cs="Arial"/>
          <w:noProof/>
          <w:rPrChange w:id="206" w:author="Sarah Chaston" w:date="2016-06-10T08:47:00Z">
            <w:rPr>
              <w:noProof/>
            </w:rPr>
          </w:rPrChange>
        </w:rPr>
        <w:drawing>
          <wp:inline distT="0" distB="0" distL="0" distR="0" wp14:anchorId="320CEA42" wp14:editId="3483C2BD">
            <wp:extent cx="5505450" cy="590550"/>
            <wp:effectExtent l="0" t="0" r="0" b="0"/>
            <wp:docPr id="3" name="Picture 3" descr="C:\Users\BMcCulley\Documents\ToxX Documentations\DocControl\RequestDetails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McCulley\Documents\ToxX Documentations\DocControl\RequestDetailsMenu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590550"/>
                    </a:xfrm>
                    <a:prstGeom prst="rect">
                      <a:avLst/>
                    </a:prstGeom>
                    <a:noFill/>
                    <a:ln>
                      <a:noFill/>
                    </a:ln>
                  </pic:spPr>
                </pic:pic>
              </a:graphicData>
            </a:graphic>
          </wp:inline>
        </w:drawing>
      </w:r>
    </w:p>
    <w:p w14:paraId="564A06E0" w14:textId="77777777" w:rsidR="00E21B2C" w:rsidRPr="00215E2F" w:rsidRDefault="00E21B2C">
      <w:pPr>
        <w:pStyle w:val="ListParagraph"/>
        <w:keepNext/>
        <w:spacing w:after="0"/>
        <w:ind w:left="360"/>
        <w:rPr>
          <w:rFonts w:ascii="Arial" w:hAnsi="Arial" w:cs="Arial"/>
          <w:rPrChange w:id="207" w:author="Sarah Chaston" w:date="2016-06-10T08:47:00Z">
            <w:rPr/>
          </w:rPrChange>
        </w:rPr>
        <w:pPrChange w:id="208" w:author="Sarah Chaston" w:date="2016-06-10T09:01:00Z">
          <w:pPr>
            <w:pStyle w:val="ListParagraph"/>
            <w:spacing w:after="0"/>
            <w:ind w:left="1080"/>
          </w:pPr>
        </w:pPrChange>
      </w:pPr>
    </w:p>
    <w:p w14:paraId="70F6A07B" w14:textId="77777777" w:rsidR="0080508E" w:rsidRPr="00215E2F" w:rsidDel="000A00B4" w:rsidRDefault="0080508E" w:rsidP="00465C9C">
      <w:pPr>
        <w:pStyle w:val="ListParagraph"/>
        <w:spacing w:after="0"/>
        <w:ind w:left="1080"/>
        <w:rPr>
          <w:del w:id="209" w:author="Sarah Chaston" w:date="2016-06-10T08:56:00Z"/>
          <w:rFonts w:ascii="Arial" w:hAnsi="Arial" w:cs="Arial"/>
          <w:rPrChange w:id="210" w:author="Sarah Chaston" w:date="2016-06-10T08:47:00Z">
            <w:rPr>
              <w:del w:id="211" w:author="Sarah Chaston" w:date="2016-06-10T08:56:00Z"/>
            </w:rPr>
          </w:rPrChange>
        </w:rPr>
      </w:pPr>
    </w:p>
    <w:p w14:paraId="4077781C" w14:textId="77777777" w:rsidR="0080508E" w:rsidRPr="00215E2F" w:rsidRDefault="000E2FCB">
      <w:pPr>
        <w:pStyle w:val="ListParagraph"/>
        <w:numPr>
          <w:ilvl w:val="2"/>
          <w:numId w:val="1"/>
        </w:numPr>
        <w:spacing w:after="0"/>
        <w:ind w:left="1080"/>
        <w:rPr>
          <w:rFonts w:ascii="Arial" w:hAnsi="Arial" w:cs="Arial"/>
          <w:i/>
          <w:rPrChange w:id="212" w:author="Sarah Chaston" w:date="2016-06-10T08:47:00Z">
            <w:rPr>
              <w:i/>
            </w:rPr>
          </w:rPrChange>
        </w:rPr>
        <w:pPrChange w:id="213" w:author="Sarah Chaston" w:date="2016-06-10T08:55:00Z">
          <w:pPr>
            <w:pStyle w:val="ListParagraph"/>
            <w:numPr>
              <w:ilvl w:val="2"/>
              <w:numId w:val="1"/>
            </w:numPr>
            <w:spacing w:after="0"/>
            <w:ind w:left="1800" w:hanging="720"/>
          </w:pPr>
        </w:pPrChange>
      </w:pPr>
      <w:r w:rsidRPr="00215E2F">
        <w:rPr>
          <w:rFonts w:ascii="Arial" w:hAnsi="Arial" w:cs="Arial"/>
          <w:i/>
          <w:rPrChange w:id="214" w:author="Sarah Chaston" w:date="2016-06-10T08:47:00Z">
            <w:rPr>
              <w:i/>
            </w:rPr>
          </w:rPrChange>
        </w:rPr>
        <w:t>Protocol Request:</w:t>
      </w:r>
    </w:p>
    <w:p w14:paraId="42479387" w14:textId="77777777" w:rsidR="005D3153" w:rsidRPr="00215E2F" w:rsidRDefault="005D3153">
      <w:pPr>
        <w:pStyle w:val="ListParagraph"/>
        <w:spacing w:after="0"/>
        <w:ind w:left="1080"/>
        <w:rPr>
          <w:rFonts w:ascii="Arial" w:hAnsi="Arial" w:cs="Arial"/>
          <w:rPrChange w:id="215" w:author="Sarah Chaston" w:date="2016-06-10T08:47:00Z">
            <w:rPr/>
          </w:rPrChange>
        </w:rPr>
        <w:pPrChange w:id="216" w:author="Sarah Chaston" w:date="2016-06-10T08:55:00Z">
          <w:pPr>
            <w:pStyle w:val="ListParagraph"/>
            <w:spacing w:after="0"/>
            <w:ind w:left="1800"/>
          </w:pPr>
        </w:pPrChange>
      </w:pPr>
    </w:p>
    <w:p w14:paraId="4EF37536" w14:textId="77777777" w:rsidR="00F7161E" w:rsidRPr="00215E2F" w:rsidRDefault="005D3153">
      <w:pPr>
        <w:pStyle w:val="ListParagraph"/>
        <w:spacing w:after="0"/>
        <w:ind w:left="1080"/>
        <w:rPr>
          <w:rFonts w:ascii="Arial" w:hAnsi="Arial" w:cs="Arial"/>
          <w:rPrChange w:id="217" w:author="Sarah Chaston" w:date="2016-06-10T08:47:00Z">
            <w:rPr/>
          </w:rPrChange>
        </w:rPr>
        <w:pPrChange w:id="218" w:author="Sarah Chaston" w:date="2016-06-10T08:55:00Z">
          <w:pPr>
            <w:pStyle w:val="ListParagraph"/>
            <w:spacing w:after="0"/>
            <w:ind w:left="1800"/>
          </w:pPr>
        </w:pPrChange>
      </w:pPr>
      <w:r w:rsidRPr="00215E2F">
        <w:rPr>
          <w:rFonts w:ascii="Arial" w:hAnsi="Arial" w:cs="Arial"/>
          <w:noProof/>
          <w:rPrChange w:id="219" w:author="Sarah Chaston" w:date="2016-06-10T08:47:00Z">
            <w:rPr>
              <w:noProof/>
            </w:rPr>
          </w:rPrChange>
        </w:rPr>
        <w:drawing>
          <wp:inline distT="0" distB="0" distL="0" distR="0" wp14:anchorId="520FCF6D" wp14:editId="4395571F">
            <wp:extent cx="1781299" cy="1327068"/>
            <wp:effectExtent l="0" t="0" r="0" b="6985"/>
            <wp:docPr id="4" name="Picture 4"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McCulley\Documents\ToxX Documentations\DocControl\ProtocolRequestMenu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5708" cy="1330352"/>
                    </a:xfrm>
                    <a:prstGeom prst="rect">
                      <a:avLst/>
                    </a:prstGeom>
                    <a:noFill/>
                    <a:ln>
                      <a:noFill/>
                    </a:ln>
                  </pic:spPr>
                </pic:pic>
              </a:graphicData>
            </a:graphic>
          </wp:inline>
        </w:drawing>
      </w:r>
    </w:p>
    <w:p w14:paraId="6CE48A48" w14:textId="77777777" w:rsidR="005D3153" w:rsidRPr="00215E2F" w:rsidRDefault="005D3153">
      <w:pPr>
        <w:pStyle w:val="ListParagraph"/>
        <w:spacing w:after="0"/>
        <w:ind w:left="1080"/>
        <w:rPr>
          <w:rFonts w:ascii="Arial" w:hAnsi="Arial" w:cs="Arial"/>
          <w:rPrChange w:id="220" w:author="Sarah Chaston" w:date="2016-06-10T08:47:00Z">
            <w:rPr/>
          </w:rPrChange>
        </w:rPr>
        <w:pPrChange w:id="221" w:author="Sarah Chaston" w:date="2016-06-10T08:55:00Z">
          <w:pPr>
            <w:pStyle w:val="ListParagraph"/>
            <w:spacing w:after="0"/>
            <w:ind w:left="1800"/>
          </w:pPr>
        </w:pPrChange>
      </w:pPr>
    </w:p>
    <w:p w14:paraId="1699DB0E" w14:textId="77777777" w:rsidR="005D3153" w:rsidRPr="00215E2F" w:rsidRDefault="005D3153">
      <w:pPr>
        <w:pStyle w:val="ListParagraph"/>
        <w:spacing w:after="0"/>
        <w:ind w:left="1080"/>
        <w:rPr>
          <w:rFonts w:ascii="Arial" w:hAnsi="Arial" w:cs="Arial"/>
          <w:rPrChange w:id="222" w:author="Sarah Chaston" w:date="2016-06-10T08:47:00Z">
            <w:rPr/>
          </w:rPrChange>
        </w:rPr>
        <w:pPrChange w:id="223" w:author="Sarah Chaston" w:date="2016-06-10T08:55:00Z">
          <w:pPr>
            <w:pStyle w:val="ListParagraph"/>
            <w:spacing w:after="0"/>
            <w:ind w:left="1800"/>
          </w:pPr>
        </w:pPrChange>
      </w:pPr>
      <w:r w:rsidRPr="00215E2F">
        <w:rPr>
          <w:rFonts w:ascii="Arial" w:hAnsi="Arial" w:cs="Arial"/>
          <w:b/>
          <w:rPrChange w:id="224" w:author="Sarah Chaston" w:date="2016-06-10T08:47:00Z">
            <w:rPr>
              <w:b/>
            </w:rPr>
          </w:rPrChange>
        </w:rPr>
        <w:t>Save Changes</w:t>
      </w:r>
      <w:r w:rsidRPr="00215E2F">
        <w:rPr>
          <w:rFonts w:ascii="Arial" w:hAnsi="Arial" w:cs="Arial"/>
          <w:rPrChange w:id="225" w:author="Sarah Chaston" w:date="2016-06-10T08:47:00Z">
            <w:rPr/>
          </w:rPrChange>
        </w:rPr>
        <w:t>: save</w:t>
      </w:r>
      <w:ins w:id="226" w:author="Sarah Chaston" w:date="2016-06-10T09:28:00Z">
        <w:r w:rsidR="00CA51CB">
          <w:rPr>
            <w:rFonts w:ascii="Arial" w:hAnsi="Arial" w:cs="Arial"/>
          </w:rPr>
          <w:t>s</w:t>
        </w:r>
      </w:ins>
      <w:r w:rsidRPr="00215E2F">
        <w:rPr>
          <w:rFonts w:ascii="Arial" w:hAnsi="Arial" w:cs="Arial"/>
          <w:rPrChange w:id="227" w:author="Sarah Chaston" w:date="2016-06-10T08:47:00Z">
            <w:rPr/>
          </w:rPrChange>
        </w:rPr>
        <w:t xml:space="preserve"> </w:t>
      </w:r>
      <w:del w:id="228" w:author="Sarah Chaston" w:date="2016-06-10T09:28:00Z">
        <w:r w:rsidRPr="00215E2F" w:rsidDel="00CA51CB">
          <w:rPr>
            <w:rFonts w:ascii="Arial" w:hAnsi="Arial" w:cs="Arial"/>
            <w:rPrChange w:id="229" w:author="Sarah Chaston" w:date="2016-06-10T08:47:00Z">
              <w:rPr/>
            </w:rPrChange>
          </w:rPr>
          <w:delText>all</w:delText>
        </w:r>
      </w:del>
      <w:ins w:id="230" w:author="Sarah Chaston" w:date="2016-06-10T09:28:00Z">
        <w:r w:rsidR="00CA51CB">
          <w:rPr>
            <w:rFonts w:ascii="Arial" w:hAnsi="Arial" w:cs="Arial"/>
          </w:rPr>
          <w:t>ONLY the</w:t>
        </w:r>
      </w:ins>
      <w:r w:rsidRPr="00215E2F">
        <w:rPr>
          <w:rFonts w:ascii="Arial" w:hAnsi="Arial" w:cs="Arial"/>
          <w:rPrChange w:id="231" w:author="Sarah Chaston" w:date="2016-06-10T08:47:00Z">
            <w:rPr/>
          </w:rPrChange>
        </w:rPr>
        <w:t xml:space="preserve"> changes you made in </w:t>
      </w:r>
      <w:r w:rsidRPr="00CA51CB">
        <w:rPr>
          <w:rFonts w:ascii="Arial" w:hAnsi="Arial" w:cs="Arial"/>
          <w:b/>
          <w:rPrChange w:id="232" w:author="Sarah Chaston" w:date="2016-06-10T09:28:00Z">
            <w:rPr/>
          </w:rPrChange>
        </w:rPr>
        <w:t>Protocol Request</w:t>
      </w:r>
      <w:r w:rsidRPr="00215E2F">
        <w:rPr>
          <w:rFonts w:ascii="Arial" w:hAnsi="Arial" w:cs="Arial"/>
          <w:rPrChange w:id="233" w:author="Sarah Chaston" w:date="2016-06-10T08:47:00Z">
            <w:rPr/>
          </w:rPrChange>
        </w:rPr>
        <w:t xml:space="preserve"> </w:t>
      </w:r>
      <w:r w:rsidRPr="00CA51CB">
        <w:rPr>
          <w:rFonts w:ascii="Arial" w:hAnsi="Arial" w:cs="Arial"/>
          <w:b/>
          <w:rPrChange w:id="234" w:author="Sarah Chaston" w:date="2016-06-10T09:29:00Z">
            <w:rPr/>
          </w:rPrChange>
        </w:rPr>
        <w:t>Information</w:t>
      </w:r>
      <w:r w:rsidRPr="00215E2F">
        <w:rPr>
          <w:rFonts w:ascii="Arial" w:hAnsi="Arial" w:cs="Arial"/>
          <w:rPrChange w:id="235" w:author="Sarah Chaston" w:date="2016-06-10T08:47:00Z">
            <w:rPr/>
          </w:rPrChange>
        </w:rPr>
        <w:t xml:space="preserve"> (5.3)</w:t>
      </w:r>
      <w:del w:id="236" w:author="Sarah Chaston" w:date="2016-06-10T09:28:00Z">
        <w:r w:rsidRPr="00215E2F" w:rsidDel="00CA51CB">
          <w:rPr>
            <w:rFonts w:ascii="Arial" w:hAnsi="Arial" w:cs="Arial"/>
            <w:rPrChange w:id="237" w:author="Sarah Chaston" w:date="2016-06-10T08:47:00Z">
              <w:rPr/>
            </w:rPrChange>
          </w:rPr>
          <w:delText xml:space="preserve"> </w:delText>
        </w:r>
        <w:r w:rsidRPr="00CA51CB" w:rsidDel="00CA51CB">
          <w:rPr>
            <w:rFonts w:ascii="Arial" w:hAnsi="Arial" w:cs="Arial"/>
            <w:rPrChange w:id="238" w:author="Sarah Chaston" w:date="2016-06-10T09:27:00Z">
              <w:rPr>
                <w:highlight w:val="yellow"/>
              </w:rPr>
            </w:rPrChange>
          </w:rPr>
          <w:delText>ONLY</w:delText>
        </w:r>
      </w:del>
      <w:r w:rsidRPr="00CA51CB">
        <w:rPr>
          <w:rFonts w:ascii="Arial" w:hAnsi="Arial" w:cs="Arial"/>
          <w:rPrChange w:id="239" w:author="Sarah Chaston" w:date="2016-06-10T09:27:00Z">
            <w:rPr>
              <w:highlight w:val="yellow"/>
            </w:rPr>
          </w:rPrChange>
        </w:rPr>
        <w:t>.</w:t>
      </w:r>
    </w:p>
    <w:p w14:paraId="277554F8" w14:textId="2978F312" w:rsidR="005D3153" w:rsidRPr="00215E2F" w:rsidRDefault="005D3153">
      <w:pPr>
        <w:pStyle w:val="ListParagraph"/>
        <w:spacing w:after="0"/>
        <w:ind w:left="1080"/>
        <w:rPr>
          <w:rFonts w:ascii="Arial" w:hAnsi="Arial" w:cs="Arial"/>
          <w:rPrChange w:id="240" w:author="Sarah Chaston" w:date="2016-06-10T08:47:00Z">
            <w:rPr/>
          </w:rPrChange>
        </w:rPr>
        <w:pPrChange w:id="241" w:author="Sarah Chaston" w:date="2016-06-10T08:55:00Z">
          <w:pPr>
            <w:pStyle w:val="ListParagraph"/>
            <w:spacing w:after="0"/>
            <w:ind w:left="1800"/>
          </w:pPr>
        </w:pPrChange>
      </w:pPr>
      <w:r w:rsidRPr="00215E2F">
        <w:rPr>
          <w:rFonts w:ascii="Arial" w:hAnsi="Arial" w:cs="Arial"/>
          <w:b/>
          <w:rPrChange w:id="242" w:author="Sarah Chaston" w:date="2016-06-10T08:47:00Z">
            <w:rPr>
              <w:b/>
            </w:rPr>
          </w:rPrChange>
        </w:rPr>
        <w:t>Close Request</w:t>
      </w:r>
      <w:r w:rsidRPr="00215E2F">
        <w:rPr>
          <w:rFonts w:ascii="Arial" w:hAnsi="Arial" w:cs="Arial"/>
          <w:rPrChange w:id="243" w:author="Sarah Chaston" w:date="2016-06-10T08:47:00Z">
            <w:rPr/>
          </w:rPrChange>
        </w:rPr>
        <w:t xml:space="preserve">: only use this button if the request </w:t>
      </w:r>
      <w:r w:rsidR="00A203B1" w:rsidRPr="00215E2F">
        <w:rPr>
          <w:rFonts w:ascii="Arial" w:hAnsi="Arial" w:cs="Arial"/>
          <w:rPrChange w:id="244" w:author="Sarah Chaston" w:date="2016-06-10T08:47:00Z">
            <w:rPr/>
          </w:rPrChange>
        </w:rPr>
        <w:t xml:space="preserve">is finished which means all the protocols in the requests are </w:t>
      </w:r>
      <w:r w:rsidR="00A203B1" w:rsidRPr="00CA51CB">
        <w:rPr>
          <w:rFonts w:ascii="Arial" w:hAnsi="Arial" w:cs="Arial"/>
          <w:rPrChange w:id="245" w:author="Sarah Chaston" w:date="2016-06-10T09:27:00Z">
            <w:rPr>
              <w:highlight w:val="yellow"/>
            </w:rPr>
          </w:rPrChange>
        </w:rPr>
        <w:t>FINAL</w:t>
      </w:r>
      <w:r w:rsidR="00A203B1" w:rsidRPr="00215E2F">
        <w:rPr>
          <w:rFonts w:ascii="Arial" w:hAnsi="Arial" w:cs="Arial"/>
          <w:rPrChange w:id="246" w:author="Sarah Chaston" w:date="2016-06-10T08:47:00Z">
            <w:rPr/>
          </w:rPrChange>
        </w:rPr>
        <w:t xml:space="preserve"> and you want to move this request into </w:t>
      </w:r>
      <w:ins w:id="247" w:author="Sarah Chaston" w:date="2016-06-10T09:29:00Z">
        <w:r w:rsidR="00CA51CB">
          <w:rPr>
            <w:rFonts w:ascii="Arial" w:hAnsi="Arial" w:cs="Arial"/>
          </w:rPr>
          <w:t xml:space="preserve">the </w:t>
        </w:r>
      </w:ins>
      <w:r w:rsidR="00A203B1" w:rsidRPr="00CA51CB">
        <w:rPr>
          <w:rFonts w:ascii="Arial" w:hAnsi="Arial" w:cs="Arial"/>
          <w:b/>
          <w:rPrChange w:id="248" w:author="Sarah Chaston" w:date="2016-06-10T09:29:00Z">
            <w:rPr/>
          </w:rPrChange>
        </w:rPr>
        <w:t>History</w:t>
      </w:r>
      <w:r w:rsidR="00A203B1" w:rsidRPr="00215E2F">
        <w:rPr>
          <w:rFonts w:ascii="Arial" w:hAnsi="Arial" w:cs="Arial"/>
          <w:rPrChange w:id="249" w:author="Sarah Chaston" w:date="2016-06-10T08:47:00Z">
            <w:rPr/>
          </w:rPrChange>
        </w:rPr>
        <w:t xml:space="preserve"> list. </w:t>
      </w:r>
      <w:ins w:id="250" w:author="Sarah Chaston" w:date="2016-06-10T12:09:00Z">
        <w:r w:rsidR="009505FF">
          <w:rPr>
            <w:rFonts w:ascii="Arial" w:hAnsi="Arial" w:cs="Arial"/>
          </w:rPr>
          <w:t xml:space="preserve"> </w:t>
        </w:r>
      </w:ins>
      <w:r w:rsidR="00A203B1" w:rsidRPr="00215E2F">
        <w:rPr>
          <w:rFonts w:ascii="Arial" w:hAnsi="Arial" w:cs="Arial"/>
          <w:rPrChange w:id="251" w:author="Sarah Chaston" w:date="2016-06-10T08:47:00Z">
            <w:rPr/>
          </w:rPrChange>
        </w:rPr>
        <w:t xml:space="preserve">When an item is moved to </w:t>
      </w:r>
      <w:ins w:id="252" w:author="Sarah Chaston" w:date="2016-06-10T09:29:00Z">
        <w:r w:rsidR="00CA51CB">
          <w:rPr>
            <w:rFonts w:ascii="Arial" w:hAnsi="Arial" w:cs="Arial"/>
          </w:rPr>
          <w:t xml:space="preserve">the </w:t>
        </w:r>
      </w:ins>
      <w:r w:rsidR="00A203B1" w:rsidRPr="00CA51CB">
        <w:rPr>
          <w:rFonts w:ascii="Arial" w:hAnsi="Arial" w:cs="Arial"/>
          <w:b/>
          <w:rPrChange w:id="253" w:author="Sarah Chaston" w:date="2016-06-10T09:29:00Z">
            <w:rPr/>
          </w:rPrChange>
        </w:rPr>
        <w:t>History</w:t>
      </w:r>
      <w:r w:rsidR="00A203B1" w:rsidRPr="00215E2F">
        <w:rPr>
          <w:rFonts w:ascii="Arial" w:hAnsi="Arial" w:cs="Arial"/>
          <w:rPrChange w:id="254" w:author="Sarah Chaston" w:date="2016-06-10T08:47:00Z">
            <w:rPr/>
          </w:rPrChange>
        </w:rPr>
        <w:t xml:space="preserve"> list, it</w:t>
      </w:r>
      <w:ins w:id="255" w:author="Sarah Chaston" w:date="2016-06-10T09:27:00Z">
        <w:r w:rsidR="00CA51CB">
          <w:rPr>
            <w:rFonts w:ascii="Arial" w:hAnsi="Arial" w:cs="Arial"/>
          </w:rPr>
          <w:t xml:space="preserve"> wil</w:t>
        </w:r>
      </w:ins>
      <w:del w:id="256" w:author="Sarah Chaston" w:date="2016-06-10T09:27:00Z">
        <w:r w:rsidR="00A203B1" w:rsidRPr="00215E2F" w:rsidDel="00CA51CB">
          <w:rPr>
            <w:rFonts w:ascii="Arial" w:hAnsi="Arial" w:cs="Arial"/>
            <w:rPrChange w:id="257" w:author="Sarah Chaston" w:date="2016-06-10T08:47:00Z">
              <w:rPr/>
            </w:rPrChange>
          </w:rPr>
          <w:delText>’</w:delText>
        </w:r>
      </w:del>
      <w:ins w:id="258" w:author="Sarah Chaston" w:date="2016-06-10T09:30:00Z">
        <w:r w:rsidR="00CA51CB">
          <w:rPr>
            <w:rFonts w:ascii="Arial" w:hAnsi="Arial" w:cs="Arial"/>
          </w:rPr>
          <w:t>l</w:t>
        </w:r>
      </w:ins>
      <w:del w:id="259" w:author="Sarah Chaston" w:date="2016-06-10T09:30:00Z">
        <w:r w:rsidR="00A203B1" w:rsidRPr="00215E2F" w:rsidDel="00CA51CB">
          <w:rPr>
            <w:rFonts w:ascii="Arial" w:hAnsi="Arial" w:cs="Arial"/>
            <w:rPrChange w:id="260" w:author="Sarah Chaston" w:date="2016-06-10T08:47:00Z">
              <w:rPr/>
            </w:rPrChange>
          </w:rPr>
          <w:delText>ll</w:delText>
        </w:r>
      </w:del>
      <w:r w:rsidR="00A203B1" w:rsidRPr="00215E2F">
        <w:rPr>
          <w:rFonts w:ascii="Arial" w:hAnsi="Arial" w:cs="Arial"/>
          <w:rPrChange w:id="261" w:author="Sarah Chaston" w:date="2016-06-10T08:47:00Z">
            <w:rPr/>
          </w:rPrChange>
        </w:rPr>
        <w:t xml:space="preserve"> become </w:t>
      </w:r>
      <w:r w:rsidR="00A203B1" w:rsidRPr="00CA51CB">
        <w:rPr>
          <w:rFonts w:ascii="Arial" w:hAnsi="Arial" w:cs="Arial"/>
          <w:rPrChange w:id="262" w:author="Sarah Chaston" w:date="2016-06-10T09:30:00Z">
            <w:rPr>
              <w:highlight w:val="yellow"/>
            </w:rPr>
          </w:rPrChange>
        </w:rPr>
        <w:t>READONLY</w:t>
      </w:r>
      <w:r w:rsidR="00A203B1" w:rsidRPr="00CA51CB">
        <w:rPr>
          <w:rFonts w:ascii="Arial" w:hAnsi="Arial" w:cs="Arial"/>
          <w:rPrChange w:id="263" w:author="Sarah Chaston" w:date="2016-06-10T09:30:00Z">
            <w:rPr/>
          </w:rPrChange>
        </w:rPr>
        <w:t>.</w:t>
      </w:r>
    </w:p>
    <w:p w14:paraId="5B49805D" w14:textId="5AC7A542" w:rsidR="00D15215" w:rsidRPr="00215E2F" w:rsidRDefault="00B05773">
      <w:pPr>
        <w:pStyle w:val="ListParagraph"/>
        <w:spacing w:after="0"/>
        <w:ind w:left="1080"/>
        <w:rPr>
          <w:rFonts w:ascii="Arial" w:hAnsi="Arial" w:cs="Arial"/>
          <w:rPrChange w:id="264" w:author="Sarah Chaston" w:date="2016-06-10T08:47:00Z">
            <w:rPr/>
          </w:rPrChange>
        </w:rPr>
        <w:pPrChange w:id="265" w:author="Sarah Chaston" w:date="2016-06-10T08:55:00Z">
          <w:pPr>
            <w:pStyle w:val="ListParagraph"/>
            <w:spacing w:after="0"/>
            <w:ind w:left="1800"/>
          </w:pPr>
        </w:pPrChange>
      </w:pPr>
      <w:r w:rsidRPr="00215E2F">
        <w:rPr>
          <w:rFonts w:ascii="Arial" w:hAnsi="Arial" w:cs="Arial"/>
          <w:b/>
          <w:rPrChange w:id="266" w:author="Sarah Chaston" w:date="2016-06-10T08:47:00Z">
            <w:rPr>
              <w:b/>
            </w:rPr>
          </w:rPrChange>
        </w:rPr>
        <w:t>Download Report</w:t>
      </w:r>
      <w:r w:rsidRPr="00215E2F">
        <w:rPr>
          <w:rFonts w:ascii="Arial" w:hAnsi="Arial" w:cs="Arial"/>
          <w:rPrChange w:id="267" w:author="Sarah Chaston" w:date="2016-06-10T08:47:00Z">
            <w:rPr/>
          </w:rPrChange>
        </w:rPr>
        <w:t>: creates an excel file that contains all the information, events and comments in this request.</w:t>
      </w:r>
      <w:r w:rsidR="00D15215" w:rsidRPr="00215E2F">
        <w:rPr>
          <w:rFonts w:ascii="Arial" w:hAnsi="Arial" w:cs="Arial"/>
          <w:rPrChange w:id="268" w:author="Sarah Chaston" w:date="2016-06-10T08:47:00Z">
            <w:rPr/>
          </w:rPrChange>
        </w:rPr>
        <w:t xml:space="preserve"> </w:t>
      </w:r>
      <w:ins w:id="269" w:author="Sarah Chaston" w:date="2016-06-10T12:09:00Z">
        <w:r w:rsidR="009505FF">
          <w:rPr>
            <w:rFonts w:ascii="Arial" w:hAnsi="Arial" w:cs="Arial"/>
          </w:rPr>
          <w:t xml:space="preserve"> </w:t>
        </w:r>
      </w:ins>
      <w:r w:rsidR="00D15215" w:rsidRPr="00215E2F">
        <w:rPr>
          <w:rFonts w:ascii="Arial" w:hAnsi="Arial" w:cs="Arial"/>
          <w:rPrChange w:id="270" w:author="Sarah Chaston" w:date="2016-06-10T08:47:00Z">
            <w:rPr/>
          </w:rPrChange>
        </w:rPr>
        <w:t>The report will have several sheets: Protocol Request sheet; Protocol 1, 2, 3…</w:t>
      </w:r>
      <w:r w:rsidR="00347335" w:rsidRPr="00215E2F">
        <w:rPr>
          <w:rFonts w:ascii="Arial" w:hAnsi="Arial" w:cs="Arial"/>
          <w:rPrChange w:id="271" w:author="Sarah Chaston" w:date="2016-06-10T08:47:00Z">
            <w:rPr/>
          </w:rPrChange>
        </w:rPr>
        <w:t xml:space="preserve"> as below</w:t>
      </w:r>
    </w:p>
    <w:p w14:paraId="2DCE5A8F" w14:textId="77777777" w:rsidR="00347335" w:rsidRPr="00215E2F" w:rsidRDefault="00347335">
      <w:pPr>
        <w:pStyle w:val="ListParagraph"/>
        <w:spacing w:after="0"/>
        <w:ind w:left="1080"/>
        <w:rPr>
          <w:rFonts w:ascii="Arial" w:hAnsi="Arial" w:cs="Arial"/>
          <w:rPrChange w:id="272" w:author="Sarah Chaston" w:date="2016-06-10T08:47:00Z">
            <w:rPr/>
          </w:rPrChange>
        </w:rPr>
        <w:pPrChange w:id="273" w:author="Sarah Chaston" w:date="2016-06-10T08:55:00Z">
          <w:pPr>
            <w:pStyle w:val="ListParagraph"/>
            <w:spacing w:after="0"/>
            <w:ind w:left="1800"/>
          </w:pPr>
        </w:pPrChange>
      </w:pPr>
    </w:p>
    <w:p w14:paraId="6074F391" w14:textId="77777777" w:rsidR="005D3153" w:rsidRPr="00215E2F" w:rsidRDefault="00347335">
      <w:pPr>
        <w:pStyle w:val="ListParagraph"/>
        <w:spacing w:after="0"/>
        <w:ind w:left="1080"/>
        <w:rPr>
          <w:rFonts w:ascii="Arial" w:hAnsi="Arial" w:cs="Arial"/>
          <w:rPrChange w:id="274" w:author="Sarah Chaston" w:date="2016-06-10T08:47:00Z">
            <w:rPr/>
          </w:rPrChange>
        </w:rPr>
        <w:pPrChange w:id="275" w:author="Sarah Chaston" w:date="2016-06-10T08:55:00Z">
          <w:pPr>
            <w:pStyle w:val="ListParagraph"/>
            <w:spacing w:after="0"/>
            <w:ind w:left="1800"/>
          </w:pPr>
        </w:pPrChange>
      </w:pPr>
      <w:r w:rsidRPr="00215E2F">
        <w:rPr>
          <w:rFonts w:ascii="Arial" w:hAnsi="Arial" w:cs="Arial"/>
          <w:noProof/>
          <w:rPrChange w:id="276" w:author="Sarah Chaston" w:date="2016-06-10T08:47:00Z">
            <w:rPr>
              <w:noProof/>
            </w:rPr>
          </w:rPrChange>
        </w:rPr>
        <w:drawing>
          <wp:inline distT="0" distB="0" distL="0" distR="0" wp14:anchorId="533C27E3" wp14:editId="45D31152">
            <wp:extent cx="3705225" cy="257175"/>
            <wp:effectExtent l="0" t="0" r="9525" b="9525"/>
            <wp:docPr id="5" name="Picture 5" descr="C:\Users\BMcCulley\Documents\ToxX Documentations\DocControl\ExcelSheet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cCulley\Documents\ToxX Documentations\DocControl\ExcelSheetNam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5225" cy="257175"/>
                    </a:xfrm>
                    <a:prstGeom prst="rect">
                      <a:avLst/>
                    </a:prstGeom>
                    <a:noFill/>
                    <a:ln>
                      <a:noFill/>
                    </a:ln>
                  </pic:spPr>
                </pic:pic>
              </a:graphicData>
            </a:graphic>
          </wp:inline>
        </w:drawing>
      </w:r>
    </w:p>
    <w:p w14:paraId="01B0F6CB" w14:textId="77777777" w:rsidR="00347335" w:rsidRPr="00215E2F" w:rsidRDefault="00347335">
      <w:pPr>
        <w:pStyle w:val="ListParagraph"/>
        <w:spacing w:after="0"/>
        <w:ind w:left="1080"/>
        <w:rPr>
          <w:rFonts w:ascii="Arial" w:hAnsi="Arial" w:cs="Arial"/>
          <w:rPrChange w:id="277" w:author="Sarah Chaston" w:date="2016-06-10T08:47:00Z">
            <w:rPr/>
          </w:rPrChange>
        </w:rPr>
        <w:pPrChange w:id="278" w:author="Sarah Chaston" w:date="2016-06-10T08:55:00Z">
          <w:pPr>
            <w:pStyle w:val="ListParagraph"/>
            <w:spacing w:after="0"/>
            <w:ind w:left="1800"/>
          </w:pPr>
        </w:pPrChange>
      </w:pPr>
    </w:p>
    <w:p w14:paraId="7CF8798C" w14:textId="77777777" w:rsidR="000E2FCB" w:rsidRPr="00215E2F" w:rsidRDefault="000E2FCB">
      <w:pPr>
        <w:pStyle w:val="ListParagraph"/>
        <w:numPr>
          <w:ilvl w:val="2"/>
          <w:numId w:val="1"/>
        </w:numPr>
        <w:spacing w:after="0"/>
        <w:ind w:left="1080"/>
        <w:rPr>
          <w:rFonts w:ascii="Arial" w:hAnsi="Arial" w:cs="Arial"/>
          <w:i/>
          <w:rPrChange w:id="279" w:author="Sarah Chaston" w:date="2016-06-10T08:47:00Z">
            <w:rPr>
              <w:i/>
            </w:rPr>
          </w:rPrChange>
        </w:rPr>
        <w:pPrChange w:id="280" w:author="Sarah Chaston" w:date="2016-06-10T08:55:00Z">
          <w:pPr>
            <w:pStyle w:val="ListParagraph"/>
            <w:numPr>
              <w:ilvl w:val="2"/>
              <w:numId w:val="1"/>
            </w:numPr>
            <w:spacing w:after="0"/>
            <w:ind w:left="1800" w:hanging="720"/>
          </w:pPr>
        </w:pPrChange>
      </w:pPr>
      <w:r w:rsidRPr="00215E2F">
        <w:rPr>
          <w:rFonts w:ascii="Arial" w:hAnsi="Arial" w:cs="Arial"/>
          <w:i/>
          <w:rPrChange w:id="281" w:author="Sarah Chaston" w:date="2016-06-10T08:47:00Z">
            <w:rPr>
              <w:i/>
            </w:rPr>
          </w:rPrChange>
        </w:rPr>
        <w:t>Title:</w:t>
      </w:r>
    </w:p>
    <w:p w14:paraId="635BEBB7" w14:textId="77777777" w:rsidR="005A6DA9" w:rsidRPr="00215E2F" w:rsidRDefault="005A6DA9">
      <w:pPr>
        <w:pStyle w:val="ListParagraph"/>
        <w:spacing w:after="0"/>
        <w:ind w:left="1080"/>
        <w:rPr>
          <w:rFonts w:ascii="Arial" w:hAnsi="Arial" w:cs="Arial"/>
          <w:rPrChange w:id="282" w:author="Sarah Chaston" w:date="2016-06-10T08:47:00Z">
            <w:rPr/>
          </w:rPrChange>
        </w:rPr>
        <w:pPrChange w:id="283" w:author="Sarah Chaston" w:date="2016-06-10T08:55:00Z">
          <w:pPr>
            <w:pStyle w:val="ListParagraph"/>
            <w:spacing w:after="0"/>
            <w:ind w:left="1800"/>
          </w:pPr>
        </w:pPrChange>
      </w:pPr>
    </w:p>
    <w:p w14:paraId="586EC5FD" w14:textId="77777777" w:rsidR="008627D6" w:rsidRPr="00215E2F" w:rsidRDefault="008627D6">
      <w:pPr>
        <w:pStyle w:val="ListParagraph"/>
        <w:spacing w:after="0"/>
        <w:ind w:left="1080"/>
        <w:rPr>
          <w:rFonts w:ascii="Arial" w:hAnsi="Arial" w:cs="Arial"/>
          <w:rPrChange w:id="284" w:author="Sarah Chaston" w:date="2016-06-10T08:47:00Z">
            <w:rPr/>
          </w:rPrChange>
        </w:rPr>
        <w:pPrChange w:id="285" w:author="Sarah Chaston" w:date="2016-06-10T08:55:00Z">
          <w:pPr>
            <w:pStyle w:val="ListParagraph"/>
            <w:spacing w:after="0"/>
            <w:ind w:left="1800"/>
          </w:pPr>
        </w:pPrChange>
      </w:pPr>
      <w:r w:rsidRPr="00215E2F">
        <w:rPr>
          <w:rFonts w:ascii="Arial" w:hAnsi="Arial" w:cs="Arial"/>
          <w:noProof/>
          <w:rPrChange w:id="286" w:author="Sarah Chaston" w:date="2016-06-10T08:47:00Z">
            <w:rPr>
              <w:noProof/>
            </w:rPr>
          </w:rPrChange>
        </w:rPr>
        <w:drawing>
          <wp:inline distT="0" distB="0" distL="0" distR="0" wp14:anchorId="4D4C592B" wp14:editId="0505B36C">
            <wp:extent cx="19335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047750"/>
                    </a:xfrm>
                    <a:prstGeom prst="rect">
                      <a:avLst/>
                    </a:prstGeom>
                    <a:noFill/>
                    <a:ln>
                      <a:noFill/>
                    </a:ln>
                  </pic:spPr>
                </pic:pic>
              </a:graphicData>
            </a:graphic>
          </wp:inline>
        </w:drawing>
      </w:r>
    </w:p>
    <w:p w14:paraId="2CAE5414" w14:textId="77777777" w:rsidR="008627D6" w:rsidRPr="00215E2F" w:rsidRDefault="008627D6">
      <w:pPr>
        <w:pStyle w:val="ListParagraph"/>
        <w:spacing w:after="0"/>
        <w:ind w:left="1080"/>
        <w:rPr>
          <w:rFonts w:ascii="Arial" w:hAnsi="Arial" w:cs="Arial"/>
          <w:rPrChange w:id="287" w:author="Sarah Chaston" w:date="2016-06-10T08:47:00Z">
            <w:rPr/>
          </w:rPrChange>
        </w:rPr>
        <w:pPrChange w:id="288" w:author="Sarah Chaston" w:date="2016-06-10T08:55:00Z">
          <w:pPr>
            <w:pStyle w:val="ListParagraph"/>
            <w:spacing w:after="0"/>
            <w:ind w:left="1800"/>
          </w:pPr>
        </w:pPrChange>
      </w:pPr>
    </w:p>
    <w:p w14:paraId="36DC3C96" w14:textId="77777777" w:rsidR="008627D6" w:rsidRPr="00215E2F" w:rsidRDefault="00940474">
      <w:pPr>
        <w:pStyle w:val="ListParagraph"/>
        <w:spacing w:after="0"/>
        <w:ind w:left="1080"/>
        <w:rPr>
          <w:rFonts w:ascii="Arial" w:hAnsi="Arial" w:cs="Arial"/>
          <w:rPrChange w:id="289" w:author="Sarah Chaston" w:date="2016-06-10T08:47:00Z">
            <w:rPr/>
          </w:rPrChange>
        </w:rPr>
        <w:pPrChange w:id="290" w:author="Sarah Chaston" w:date="2016-06-10T08:55:00Z">
          <w:pPr>
            <w:pStyle w:val="ListParagraph"/>
            <w:spacing w:after="0"/>
            <w:ind w:left="1800"/>
          </w:pPr>
        </w:pPrChange>
      </w:pPr>
      <w:r w:rsidRPr="00215E2F">
        <w:rPr>
          <w:rFonts w:ascii="Arial" w:hAnsi="Arial" w:cs="Arial"/>
          <w:b/>
          <w:rPrChange w:id="291" w:author="Sarah Chaston" w:date="2016-06-10T08:47:00Z">
            <w:rPr>
              <w:b/>
            </w:rPr>
          </w:rPrChange>
        </w:rPr>
        <w:t>Add Title</w:t>
      </w:r>
      <w:r w:rsidRPr="00215E2F">
        <w:rPr>
          <w:rFonts w:ascii="Arial" w:hAnsi="Arial" w:cs="Arial"/>
          <w:rPrChange w:id="292" w:author="Sarah Chaston" w:date="2016-06-10T08:47:00Z">
            <w:rPr/>
          </w:rPrChange>
        </w:rPr>
        <w:t xml:space="preserve">: </w:t>
      </w:r>
      <w:r w:rsidR="002E565D" w:rsidRPr="00215E2F">
        <w:rPr>
          <w:rFonts w:ascii="Arial" w:hAnsi="Arial" w:cs="Arial"/>
          <w:rPrChange w:id="293" w:author="Sarah Chaston" w:date="2016-06-10T08:47:00Z">
            <w:rPr/>
          </w:rPrChange>
        </w:rPr>
        <w:t>allows you to add additional protocol template into the request.</w:t>
      </w:r>
    </w:p>
    <w:p w14:paraId="3A0D1E9C" w14:textId="58B1F9DF" w:rsidR="001F615F" w:rsidRPr="00215E2F" w:rsidRDefault="002E565D">
      <w:pPr>
        <w:pStyle w:val="ListParagraph"/>
        <w:spacing w:after="0"/>
        <w:ind w:left="1080"/>
        <w:rPr>
          <w:rFonts w:ascii="Arial" w:hAnsi="Arial" w:cs="Arial"/>
          <w:rPrChange w:id="294" w:author="Sarah Chaston" w:date="2016-06-10T08:47:00Z">
            <w:rPr/>
          </w:rPrChange>
        </w:rPr>
        <w:pPrChange w:id="295" w:author="Sarah Chaston" w:date="2016-06-10T08:55:00Z">
          <w:pPr>
            <w:pStyle w:val="ListParagraph"/>
            <w:spacing w:after="0"/>
            <w:ind w:left="1800"/>
          </w:pPr>
        </w:pPrChange>
      </w:pPr>
      <w:r w:rsidRPr="00215E2F">
        <w:rPr>
          <w:rFonts w:ascii="Arial" w:hAnsi="Arial" w:cs="Arial"/>
          <w:b/>
          <w:rPrChange w:id="296" w:author="Sarah Chaston" w:date="2016-06-10T08:47:00Z">
            <w:rPr>
              <w:b/>
            </w:rPr>
          </w:rPrChange>
        </w:rPr>
        <w:t>Remove Title</w:t>
      </w:r>
      <w:r w:rsidRPr="00215E2F">
        <w:rPr>
          <w:rFonts w:ascii="Arial" w:hAnsi="Arial" w:cs="Arial"/>
          <w:rPrChange w:id="297" w:author="Sarah Chaston" w:date="2016-06-10T08:47:00Z">
            <w:rPr/>
          </w:rPrChange>
        </w:rPr>
        <w:t>: this is usually used when the client cancels one of the templates that they requested.</w:t>
      </w:r>
      <w:r w:rsidR="00C0192F" w:rsidRPr="00215E2F">
        <w:rPr>
          <w:rFonts w:ascii="Arial" w:hAnsi="Arial" w:cs="Arial"/>
          <w:rPrChange w:id="298" w:author="Sarah Chaston" w:date="2016-06-10T08:47:00Z">
            <w:rPr/>
          </w:rPrChange>
        </w:rPr>
        <w:t xml:space="preserve"> </w:t>
      </w:r>
      <w:ins w:id="299" w:author="Sarah Chaston" w:date="2016-06-10T12:09:00Z">
        <w:r w:rsidR="009505FF">
          <w:rPr>
            <w:rFonts w:ascii="Arial" w:hAnsi="Arial" w:cs="Arial"/>
          </w:rPr>
          <w:t xml:space="preserve"> </w:t>
        </w:r>
      </w:ins>
      <w:r w:rsidR="00C0192F" w:rsidRPr="00215E2F">
        <w:rPr>
          <w:rFonts w:ascii="Arial" w:hAnsi="Arial" w:cs="Arial"/>
          <w:rPrChange w:id="300" w:author="Sarah Chaston" w:date="2016-06-10T08:47:00Z">
            <w:rPr/>
          </w:rPrChange>
        </w:rPr>
        <w:t>There will be a confirmation dialog pop up to make sure you want to continue with the action.</w:t>
      </w:r>
    </w:p>
    <w:p w14:paraId="245C1187" w14:textId="77777777" w:rsidR="00940474" w:rsidRPr="00215E2F" w:rsidRDefault="00940474">
      <w:pPr>
        <w:pStyle w:val="ListParagraph"/>
        <w:spacing w:after="0"/>
        <w:ind w:left="1080"/>
        <w:rPr>
          <w:rFonts w:ascii="Arial" w:hAnsi="Arial" w:cs="Arial"/>
          <w:rPrChange w:id="301" w:author="Sarah Chaston" w:date="2016-06-10T08:47:00Z">
            <w:rPr/>
          </w:rPrChange>
        </w:rPr>
        <w:pPrChange w:id="302" w:author="Sarah Chaston" w:date="2016-06-10T08:55:00Z">
          <w:pPr>
            <w:pStyle w:val="ListParagraph"/>
            <w:spacing w:after="0"/>
            <w:ind w:left="1800"/>
          </w:pPr>
        </w:pPrChange>
      </w:pPr>
    </w:p>
    <w:p w14:paraId="7B192D20" w14:textId="77777777" w:rsidR="000E2FCB" w:rsidRPr="00215E2F" w:rsidRDefault="000E2FCB">
      <w:pPr>
        <w:pStyle w:val="ListParagraph"/>
        <w:keepNext/>
        <w:numPr>
          <w:ilvl w:val="2"/>
          <w:numId w:val="1"/>
        </w:numPr>
        <w:spacing w:after="0"/>
        <w:ind w:left="1080"/>
        <w:rPr>
          <w:rFonts w:ascii="Arial" w:hAnsi="Arial" w:cs="Arial"/>
          <w:i/>
          <w:rPrChange w:id="303" w:author="Sarah Chaston" w:date="2016-06-10T08:47:00Z">
            <w:rPr>
              <w:i/>
            </w:rPr>
          </w:rPrChange>
        </w:rPr>
        <w:pPrChange w:id="304" w:author="Sarah Chaston" w:date="2016-06-10T09:01:00Z">
          <w:pPr>
            <w:pStyle w:val="ListParagraph"/>
            <w:numPr>
              <w:ilvl w:val="2"/>
              <w:numId w:val="1"/>
            </w:numPr>
            <w:spacing w:after="0"/>
            <w:ind w:left="1800" w:hanging="720"/>
          </w:pPr>
        </w:pPrChange>
      </w:pPr>
      <w:r w:rsidRPr="00215E2F">
        <w:rPr>
          <w:rFonts w:ascii="Arial" w:hAnsi="Arial" w:cs="Arial"/>
          <w:i/>
          <w:rPrChange w:id="305" w:author="Sarah Chaston" w:date="2016-06-10T08:47:00Z">
            <w:rPr>
              <w:i/>
            </w:rPr>
          </w:rPrChange>
        </w:rPr>
        <w:lastRenderedPageBreak/>
        <w:t>Protocol Event:</w:t>
      </w:r>
    </w:p>
    <w:p w14:paraId="0FE5109A" w14:textId="77777777" w:rsidR="00E85169" w:rsidRPr="00215E2F" w:rsidRDefault="00E85169">
      <w:pPr>
        <w:pStyle w:val="ListParagraph"/>
        <w:keepNext/>
        <w:spacing w:after="0"/>
        <w:ind w:left="1080"/>
        <w:rPr>
          <w:rFonts w:ascii="Arial" w:hAnsi="Arial" w:cs="Arial"/>
          <w:rPrChange w:id="306" w:author="Sarah Chaston" w:date="2016-06-10T08:47:00Z">
            <w:rPr/>
          </w:rPrChange>
        </w:rPr>
        <w:pPrChange w:id="307" w:author="Sarah Chaston" w:date="2016-06-10T09:08:00Z">
          <w:pPr>
            <w:pStyle w:val="ListParagraph"/>
            <w:spacing w:after="0"/>
            <w:ind w:left="1800"/>
          </w:pPr>
        </w:pPrChange>
      </w:pPr>
    </w:p>
    <w:p w14:paraId="61BA8DAE" w14:textId="77777777" w:rsidR="00E85169" w:rsidRPr="00215E2F" w:rsidRDefault="00E85169">
      <w:pPr>
        <w:pStyle w:val="ListParagraph"/>
        <w:spacing w:after="0"/>
        <w:ind w:left="1080"/>
        <w:rPr>
          <w:rFonts w:ascii="Arial" w:hAnsi="Arial" w:cs="Arial"/>
          <w:rPrChange w:id="308" w:author="Sarah Chaston" w:date="2016-06-10T08:47:00Z">
            <w:rPr/>
          </w:rPrChange>
        </w:rPr>
        <w:pPrChange w:id="309" w:author="Sarah Chaston" w:date="2016-06-10T08:55:00Z">
          <w:pPr>
            <w:pStyle w:val="ListParagraph"/>
            <w:spacing w:after="0"/>
            <w:ind w:left="1800"/>
          </w:pPr>
        </w:pPrChange>
      </w:pPr>
      <w:r w:rsidRPr="00215E2F">
        <w:rPr>
          <w:rFonts w:ascii="Arial" w:hAnsi="Arial" w:cs="Arial"/>
          <w:noProof/>
          <w:rPrChange w:id="310" w:author="Sarah Chaston" w:date="2016-06-10T08:47:00Z">
            <w:rPr>
              <w:noProof/>
            </w:rPr>
          </w:rPrChange>
        </w:rPr>
        <w:drawing>
          <wp:inline distT="0" distB="0" distL="0" distR="0" wp14:anchorId="46C0DFD2" wp14:editId="70574DDB">
            <wp:extent cx="2303813" cy="870954"/>
            <wp:effectExtent l="0" t="0" r="1270" b="5715"/>
            <wp:docPr id="7" name="Picture 7" descr="C:\Users\BMcCulley\Documents\ToxX Documentations\DocControl\ProtocolEven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cCulley\Documents\ToxX Documentations\DocControl\ProtocolEventMenuIte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0363" cy="873430"/>
                    </a:xfrm>
                    <a:prstGeom prst="rect">
                      <a:avLst/>
                    </a:prstGeom>
                    <a:noFill/>
                    <a:ln>
                      <a:noFill/>
                    </a:ln>
                  </pic:spPr>
                </pic:pic>
              </a:graphicData>
            </a:graphic>
          </wp:inline>
        </w:drawing>
      </w:r>
    </w:p>
    <w:p w14:paraId="4CDA2CB8" w14:textId="77777777" w:rsidR="00E85169" w:rsidRPr="00215E2F" w:rsidRDefault="00E85169">
      <w:pPr>
        <w:pStyle w:val="ListParagraph"/>
        <w:spacing w:after="0"/>
        <w:ind w:left="1080"/>
        <w:rPr>
          <w:rFonts w:ascii="Arial" w:hAnsi="Arial" w:cs="Arial"/>
          <w:rPrChange w:id="311" w:author="Sarah Chaston" w:date="2016-06-10T08:47:00Z">
            <w:rPr/>
          </w:rPrChange>
        </w:rPr>
        <w:pPrChange w:id="312" w:author="Sarah Chaston" w:date="2016-06-10T08:55:00Z">
          <w:pPr>
            <w:pStyle w:val="ListParagraph"/>
            <w:spacing w:after="0"/>
            <w:ind w:left="1800"/>
          </w:pPr>
        </w:pPrChange>
      </w:pPr>
    </w:p>
    <w:p w14:paraId="68F266E2" w14:textId="7E1E5213" w:rsidR="00C256C4" w:rsidRPr="00215E2F" w:rsidRDefault="004A763D">
      <w:pPr>
        <w:pStyle w:val="ListParagraph"/>
        <w:spacing w:after="0"/>
        <w:ind w:left="1080"/>
        <w:rPr>
          <w:rFonts w:ascii="Arial" w:hAnsi="Arial" w:cs="Arial"/>
          <w:rPrChange w:id="313" w:author="Sarah Chaston" w:date="2016-06-10T08:47:00Z">
            <w:rPr/>
          </w:rPrChange>
        </w:rPr>
        <w:pPrChange w:id="314" w:author="Sarah Chaston" w:date="2016-06-10T08:55:00Z">
          <w:pPr>
            <w:pStyle w:val="ListParagraph"/>
            <w:spacing w:after="0"/>
            <w:ind w:left="1800"/>
          </w:pPr>
        </w:pPrChange>
      </w:pPr>
      <w:r w:rsidRPr="00215E2F">
        <w:rPr>
          <w:rFonts w:ascii="Arial" w:hAnsi="Arial" w:cs="Arial"/>
          <w:b/>
          <w:rPrChange w:id="315" w:author="Sarah Chaston" w:date="2016-06-10T08:47:00Z">
            <w:rPr>
              <w:b/>
            </w:rPr>
          </w:rPrChange>
        </w:rPr>
        <w:t>Add Event</w:t>
      </w:r>
      <w:r w:rsidRPr="00215E2F">
        <w:rPr>
          <w:rFonts w:ascii="Arial" w:hAnsi="Arial" w:cs="Arial"/>
          <w:rPrChange w:id="316" w:author="Sarah Chaston" w:date="2016-06-10T08:47:00Z">
            <w:rPr/>
          </w:rPrChange>
        </w:rPr>
        <w:t xml:space="preserve">: </w:t>
      </w:r>
      <w:del w:id="317" w:author="Sarah Chaston" w:date="2016-06-10T09:32:00Z">
        <w:r w:rsidR="00C256C4" w:rsidRPr="00215E2F" w:rsidDel="00AF2698">
          <w:rPr>
            <w:rFonts w:ascii="Arial" w:hAnsi="Arial" w:cs="Arial"/>
            <w:rPrChange w:id="318" w:author="Sarah Chaston" w:date="2016-06-10T08:47:00Z">
              <w:rPr/>
            </w:rPrChange>
          </w:rPr>
          <w:delText xml:space="preserve">when a protocol request is submitted, </w:delText>
        </w:r>
      </w:del>
      <w:r w:rsidR="00C256C4" w:rsidRPr="00215E2F">
        <w:rPr>
          <w:rFonts w:ascii="Arial" w:hAnsi="Arial" w:cs="Arial"/>
          <w:rPrChange w:id="319" w:author="Sarah Chaston" w:date="2016-06-10T08:47:00Z">
            <w:rPr/>
          </w:rPrChange>
        </w:rPr>
        <w:t>there are many steps in between</w:t>
      </w:r>
      <w:ins w:id="320" w:author="Sarah Chaston" w:date="2016-06-10T09:31:00Z">
        <w:r w:rsidR="00AF2698">
          <w:rPr>
            <w:rFonts w:ascii="Arial" w:hAnsi="Arial" w:cs="Arial"/>
          </w:rPr>
          <w:t xml:space="preserve"> the submission of a protocol and</w:t>
        </w:r>
      </w:ins>
      <w:del w:id="321" w:author="Sarah Chaston" w:date="2016-06-10T09:31:00Z">
        <w:r w:rsidR="00C256C4" w:rsidRPr="00215E2F" w:rsidDel="00AF2698">
          <w:rPr>
            <w:rFonts w:ascii="Arial" w:hAnsi="Arial" w:cs="Arial"/>
            <w:rPrChange w:id="322" w:author="Sarah Chaston" w:date="2016-06-10T08:47:00Z">
              <w:rPr/>
            </w:rPrChange>
          </w:rPr>
          <w:delText xml:space="preserve"> until the request</w:delText>
        </w:r>
      </w:del>
      <w:r w:rsidR="00C256C4" w:rsidRPr="00215E2F">
        <w:rPr>
          <w:rFonts w:ascii="Arial" w:hAnsi="Arial" w:cs="Arial"/>
          <w:rPrChange w:id="323" w:author="Sarah Chaston" w:date="2016-06-10T08:47:00Z">
            <w:rPr/>
          </w:rPrChange>
        </w:rPr>
        <w:t xml:space="preserve"> i</w:t>
      </w:r>
      <w:ins w:id="324" w:author="Sarah Chaston" w:date="2016-06-10T09:31:00Z">
        <w:r w:rsidR="00AF2698">
          <w:rPr>
            <w:rFonts w:ascii="Arial" w:hAnsi="Arial" w:cs="Arial"/>
          </w:rPr>
          <w:t>t</w:t>
        </w:r>
      </w:ins>
      <w:r w:rsidR="00C256C4" w:rsidRPr="00215E2F">
        <w:rPr>
          <w:rFonts w:ascii="Arial" w:hAnsi="Arial" w:cs="Arial"/>
          <w:rPrChange w:id="325" w:author="Sarah Chaston" w:date="2016-06-10T08:47:00Z">
            <w:rPr/>
          </w:rPrChange>
        </w:rPr>
        <w:t>s complet</w:t>
      </w:r>
      <w:del w:id="326" w:author="Sarah Chaston" w:date="2016-06-10T09:31:00Z">
        <w:r w:rsidR="00C256C4" w:rsidRPr="00215E2F" w:rsidDel="00AF2698">
          <w:rPr>
            <w:rFonts w:ascii="Arial" w:hAnsi="Arial" w:cs="Arial"/>
            <w:rPrChange w:id="327" w:author="Sarah Chaston" w:date="2016-06-10T08:47:00Z">
              <w:rPr/>
            </w:rPrChange>
          </w:rPr>
          <w:delText>ed</w:delText>
        </w:r>
      </w:del>
      <w:ins w:id="328" w:author="Sarah Chaston" w:date="2016-06-10T09:31:00Z">
        <w:r w:rsidR="00AF2698">
          <w:rPr>
            <w:rFonts w:ascii="Arial" w:hAnsi="Arial" w:cs="Arial"/>
          </w:rPr>
          <w:t>ion</w:t>
        </w:r>
      </w:ins>
      <w:r w:rsidR="00C256C4" w:rsidRPr="00215E2F">
        <w:rPr>
          <w:rFonts w:ascii="Arial" w:hAnsi="Arial" w:cs="Arial"/>
          <w:rPrChange w:id="329" w:author="Sarah Chaston" w:date="2016-06-10T08:47:00Z">
            <w:rPr/>
          </w:rPrChange>
        </w:rPr>
        <w:t xml:space="preserve">. </w:t>
      </w:r>
      <w:ins w:id="330" w:author="Sarah Chaston" w:date="2016-06-10T12:09:00Z">
        <w:r w:rsidR="009505FF">
          <w:rPr>
            <w:rFonts w:ascii="Arial" w:hAnsi="Arial" w:cs="Arial"/>
          </w:rPr>
          <w:t xml:space="preserve"> </w:t>
        </w:r>
      </w:ins>
      <w:r w:rsidR="00C256C4" w:rsidRPr="00215E2F">
        <w:rPr>
          <w:rFonts w:ascii="Arial" w:hAnsi="Arial" w:cs="Arial"/>
          <w:rPrChange w:id="331" w:author="Sarah Chaston" w:date="2016-06-10T08:47:00Z">
            <w:rPr/>
          </w:rPrChange>
        </w:rPr>
        <w:t xml:space="preserve">So with this button, </w:t>
      </w:r>
      <w:ins w:id="332" w:author="Sarah Chaston" w:date="2016-06-10T09:32:00Z">
        <w:r w:rsidR="00AF2698" w:rsidRPr="00AF2698">
          <w:rPr>
            <w:rFonts w:ascii="Arial" w:hAnsi="Arial" w:cs="Arial"/>
            <w:b/>
            <w:rPrChange w:id="333" w:author="Sarah Chaston" w:date="2016-06-10T09:32:00Z">
              <w:rPr>
                <w:rFonts w:ascii="Arial" w:hAnsi="Arial" w:cs="Arial"/>
              </w:rPr>
            </w:rPrChange>
          </w:rPr>
          <w:t>Add Even</w:t>
        </w:r>
      </w:ins>
      <w:del w:id="334" w:author="Sarah Chaston" w:date="2016-06-10T09:32:00Z">
        <w:r w:rsidR="00C256C4" w:rsidRPr="00AF2698" w:rsidDel="00AF2698">
          <w:rPr>
            <w:rFonts w:ascii="Arial" w:hAnsi="Arial" w:cs="Arial"/>
            <w:b/>
            <w:rPrChange w:id="335" w:author="Sarah Chaston" w:date="2016-06-10T09:32:00Z">
              <w:rPr/>
            </w:rPrChange>
          </w:rPr>
          <w:delText>it</w:delText>
        </w:r>
      </w:del>
      <w:ins w:id="336" w:author="Sarah Chaston" w:date="2016-06-10T09:32:00Z">
        <w:r w:rsidR="00AF2698" w:rsidRPr="00AF2698">
          <w:rPr>
            <w:rFonts w:ascii="Arial" w:hAnsi="Arial" w:cs="Arial"/>
            <w:b/>
            <w:rPrChange w:id="337" w:author="Sarah Chaston" w:date="2016-06-10T09:32:00Z">
              <w:rPr>
                <w:rFonts w:ascii="Arial" w:hAnsi="Arial" w:cs="Arial"/>
              </w:rPr>
            </w:rPrChange>
          </w:rPr>
          <w:t>t</w:t>
        </w:r>
      </w:ins>
      <w:r w:rsidR="00C256C4" w:rsidRPr="00215E2F">
        <w:rPr>
          <w:rFonts w:ascii="Arial" w:hAnsi="Arial" w:cs="Arial"/>
          <w:rPrChange w:id="338" w:author="Sarah Chaston" w:date="2016-06-10T08:47:00Z">
            <w:rPr/>
          </w:rPrChange>
        </w:rPr>
        <w:t xml:space="preserve"> allows you to insert the step you’ve done into </w:t>
      </w:r>
      <w:r w:rsidR="00C256C4" w:rsidRPr="00AF2698">
        <w:rPr>
          <w:rFonts w:ascii="Arial" w:hAnsi="Arial" w:cs="Arial"/>
          <w:b/>
          <w:rPrChange w:id="339" w:author="Sarah Chaston" w:date="2016-06-10T09:32:00Z">
            <w:rPr/>
          </w:rPrChange>
        </w:rPr>
        <w:t>Events</w:t>
      </w:r>
      <w:r w:rsidR="00C256C4" w:rsidRPr="00215E2F">
        <w:rPr>
          <w:rFonts w:ascii="Arial" w:hAnsi="Arial" w:cs="Arial"/>
          <w:rPrChange w:id="340" w:author="Sarah Chaston" w:date="2016-06-10T08:47:00Z">
            <w:rPr/>
          </w:rPrChange>
        </w:rPr>
        <w:t xml:space="preserve"> log. </w:t>
      </w:r>
      <w:ins w:id="341" w:author="Sarah Chaston" w:date="2016-06-10T12:09:00Z">
        <w:r w:rsidR="009505FF">
          <w:rPr>
            <w:rFonts w:ascii="Arial" w:hAnsi="Arial" w:cs="Arial"/>
          </w:rPr>
          <w:t xml:space="preserve"> </w:t>
        </w:r>
      </w:ins>
      <w:r w:rsidR="00C256C4" w:rsidRPr="00215E2F">
        <w:rPr>
          <w:rFonts w:ascii="Arial" w:hAnsi="Arial" w:cs="Arial"/>
          <w:rPrChange w:id="342" w:author="Sarah Chaston" w:date="2016-06-10T08:47:00Z">
            <w:rPr/>
          </w:rPrChange>
        </w:rPr>
        <w:t>This helps other users keep track of their request status. Events example: Put Up Protocol, Sent Out Protocol, Sent Protocol To QA…</w:t>
      </w:r>
    </w:p>
    <w:p w14:paraId="3661D65A" w14:textId="77777777" w:rsidR="004A763D" w:rsidRDefault="004A763D">
      <w:pPr>
        <w:pStyle w:val="ListParagraph"/>
        <w:spacing w:after="0"/>
        <w:ind w:left="1080"/>
        <w:rPr>
          <w:ins w:id="343" w:author="Sarah Chaston" w:date="2016-06-10T09:09:00Z"/>
          <w:rFonts w:ascii="Arial" w:hAnsi="Arial" w:cs="Arial"/>
        </w:rPr>
        <w:pPrChange w:id="344" w:author="Sarah Chaston" w:date="2016-06-10T08:55:00Z">
          <w:pPr>
            <w:pStyle w:val="ListParagraph"/>
            <w:spacing w:after="0"/>
            <w:ind w:left="1800"/>
          </w:pPr>
        </w:pPrChange>
      </w:pPr>
      <w:r w:rsidRPr="00215E2F">
        <w:rPr>
          <w:rFonts w:ascii="Arial" w:hAnsi="Arial" w:cs="Arial"/>
          <w:b/>
          <w:rPrChange w:id="345" w:author="Sarah Chaston" w:date="2016-06-10T08:47:00Z">
            <w:rPr>
              <w:b/>
            </w:rPr>
          </w:rPrChange>
        </w:rPr>
        <w:t>View Events</w:t>
      </w:r>
      <w:r w:rsidRPr="00215E2F">
        <w:rPr>
          <w:rFonts w:ascii="Arial" w:hAnsi="Arial" w:cs="Arial"/>
          <w:rPrChange w:id="346" w:author="Sarah Chaston" w:date="2016-06-10T08:47:00Z">
            <w:rPr/>
          </w:rPrChange>
        </w:rPr>
        <w:t xml:space="preserve">: </w:t>
      </w:r>
      <w:r w:rsidR="00DC469F" w:rsidRPr="00215E2F">
        <w:rPr>
          <w:rFonts w:ascii="Arial" w:hAnsi="Arial" w:cs="Arial"/>
          <w:rPrChange w:id="347" w:author="Sarah Chaston" w:date="2016-06-10T08:47:00Z">
            <w:rPr/>
          </w:rPrChange>
        </w:rPr>
        <w:t>shows all the events you inserted using</w:t>
      </w:r>
      <w:ins w:id="348" w:author="Sarah Chaston" w:date="2016-06-10T09:33:00Z">
        <w:r w:rsidR="00AF2698">
          <w:rPr>
            <w:rFonts w:ascii="Arial" w:hAnsi="Arial" w:cs="Arial"/>
          </w:rPr>
          <w:t xml:space="preserve"> the</w:t>
        </w:r>
      </w:ins>
      <w:r w:rsidR="00DC469F" w:rsidRPr="00215E2F">
        <w:rPr>
          <w:rFonts w:ascii="Arial" w:hAnsi="Arial" w:cs="Arial"/>
          <w:rPrChange w:id="349" w:author="Sarah Chaston" w:date="2016-06-10T08:47:00Z">
            <w:rPr/>
          </w:rPrChange>
        </w:rPr>
        <w:t xml:space="preserve"> </w:t>
      </w:r>
      <w:del w:id="350" w:author="Sarah Chaston" w:date="2016-06-10T09:33:00Z">
        <w:r w:rsidR="00DD4C25" w:rsidRPr="00AF2698" w:rsidDel="00AF2698">
          <w:rPr>
            <w:rFonts w:ascii="Arial" w:hAnsi="Arial" w:cs="Arial"/>
            <w:b/>
            <w:rPrChange w:id="351" w:author="Sarah Chaston" w:date="2016-06-10T09:33:00Z">
              <w:rPr/>
            </w:rPrChange>
          </w:rPr>
          <w:delText>“</w:delText>
        </w:r>
      </w:del>
      <w:r w:rsidR="00DC469F" w:rsidRPr="00AF2698">
        <w:rPr>
          <w:rFonts w:ascii="Arial" w:hAnsi="Arial" w:cs="Arial"/>
          <w:b/>
          <w:rPrChange w:id="352" w:author="Sarah Chaston" w:date="2016-06-10T09:33:00Z">
            <w:rPr/>
          </w:rPrChange>
        </w:rPr>
        <w:t>Add Event</w:t>
      </w:r>
      <w:del w:id="353" w:author="Sarah Chaston" w:date="2016-06-10T09:33:00Z">
        <w:r w:rsidR="00DD4C25" w:rsidRPr="00AF2698" w:rsidDel="00AF2698">
          <w:rPr>
            <w:rFonts w:ascii="Arial" w:hAnsi="Arial" w:cs="Arial"/>
            <w:b/>
            <w:rPrChange w:id="354" w:author="Sarah Chaston" w:date="2016-06-10T09:33:00Z">
              <w:rPr/>
            </w:rPrChange>
          </w:rPr>
          <w:delText>”</w:delText>
        </w:r>
      </w:del>
      <w:r w:rsidR="00DC469F" w:rsidRPr="00215E2F">
        <w:rPr>
          <w:rFonts w:ascii="Arial" w:hAnsi="Arial" w:cs="Arial"/>
          <w:rPrChange w:id="355" w:author="Sarah Chaston" w:date="2016-06-10T08:47:00Z">
            <w:rPr/>
          </w:rPrChange>
        </w:rPr>
        <w:t xml:space="preserve"> button:</w:t>
      </w:r>
    </w:p>
    <w:p w14:paraId="626903E6" w14:textId="77777777" w:rsidR="00E21B2C" w:rsidRPr="00215E2F" w:rsidRDefault="00E21B2C">
      <w:pPr>
        <w:pStyle w:val="ListParagraph"/>
        <w:spacing w:after="0"/>
        <w:ind w:left="1080"/>
        <w:rPr>
          <w:rFonts w:ascii="Arial" w:hAnsi="Arial" w:cs="Arial"/>
          <w:rPrChange w:id="356" w:author="Sarah Chaston" w:date="2016-06-10T08:47:00Z">
            <w:rPr/>
          </w:rPrChange>
        </w:rPr>
        <w:pPrChange w:id="357" w:author="Sarah Chaston" w:date="2016-06-10T08:55:00Z">
          <w:pPr>
            <w:pStyle w:val="ListParagraph"/>
            <w:spacing w:after="0"/>
            <w:ind w:left="1800"/>
          </w:pPr>
        </w:pPrChange>
      </w:pPr>
    </w:p>
    <w:p w14:paraId="71C77A26" w14:textId="77777777" w:rsidR="00DC469F" w:rsidRPr="00215E2F" w:rsidRDefault="000C4DFF">
      <w:pPr>
        <w:pStyle w:val="ListParagraph"/>
        <w:spacing w:after="0"/>
        <w:ind w:left="1080"/>
        <w:rPr>
          <w:rFonts w:ascii="Arial" w:hAnsi="Arial" w:cs="Arial"/>
          <w:rPrChange w:id="358" w:author="Sarah Chaston" w:date="2016-06-10T08:47:00Z">
            <w:rPr/>
          </w:rPrChange>
        </w:rPr>
        <w:pPrChange w:id="359" w:author="Sarah Chaston" w:date="2016-06-10T08:55:00Z">
          <w:pPr>
            <w:pStyle w:val="ListParagraph"/>
            <w:spacing w:after="0"/>
            <w:ind w:left="1800"/>
          </w:pPr>
        </w:pPrChange>
      </w:pPr>
      <w:r w:rsidRPr="00215E2F">
        <w:rPr>
          <w:rFonts w:ascii="Arial" w:hAnsi="Arial" w:cs="Arial"/>
          <w:noProof/>
          <w:rPrChange w:id="360" w:author="Sarah Chaston" w:date="2016-06-10T08:47:00Z">
            <w:rPr>
              <w:noProof/>
            </w:rPr>
          </w:rPrChange>
        </w:rPr>
        <w:drawing>
          <wp:inline distT="0" distB="0" distL="0" distR="0" wp14:anchorId="6052D134" wp14:editId="6430A176">
            <wp:extent cx="2766950" cy="1047948"/>
            <wp:effectExtent l="0" t="0" r="0" b="0"/>
            <wp:docPr id="8" name="Picture 8" descr="C:\Users\BMcCulley\Documents\ToxX Documentations\DocControl\ViewEv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cCulley\Documents\ToxX Documentations\DocControl\ViewEventsMenuIte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0378" cy="1049246"/>
                    </a:xfrm>
                    <a:prstGeom prst="rect">
                      <a:avLst/>
                    </a:prstGeom>
                    <a:noFill/>
                    <a:ln>
                      <a:noFill/>
                    </a:ln>
                  </pic:spPr>
                </pic:pic>
              </a:graphicData>
            </a:graphic>
          </wp:inline>
        </w:drawing>
      </w:r>
    </w:p>
    <w:p w14:paraId="0CA5FDB7" w14:textId="77777777" w:rsidR="004A763D" w:rsidRPr="00215E2F" w:rsidRDefault="004A763D">
      <w:pPr>
        <w:pStyle w:val="ListParagraph"/>
        <w:spacing w:after="0"/>
        <w:ind w:left="1080"/>
        <w:rPr>
          <w:rFonts w:ascii="Arial" w:hAnsi="Arial" w:cs="Arial"/>
          <w:rPrChange w:id="361" w:author="Sarah Chaston" w:date="2016-06-10T08:47:00Z">
            <w:rPr/>
          </w:rPrChange>
        </w:rPr>
        <w:pPrChange w:id="362" w:author="Sarah Chaston" w:date="2016-06-10T08:55:00Z">
          <w:pPr>
            <w:pStyle w:val="ListParagraph"/>
            <w:spacing w:after="0"/>
            <w:ind w:left="1800"/>
          </w:pPr>
        </w:pPrChange>
      </w:pPr>
    </w:p>
    <w:p w14:paraId="57031D56" w14:textId="77777777" w:rsidR="000E2FCB" w:rsidRPr="00215E2F" w:rsidRDefault="000E2FCB">
      <w:pPr>
        <w:pStyle w:val="ListParagraph"/>
        <w:numPr>
          <w:ilvl w:val="2"/>
          <w:numId w:val="1"/>
        </w:numPr>
        <w:spacing w:after="0"/>
        <w:ind w:left="1080"/>
        <w:rPr>
          <w:rFonts w:ascii="Arial" w:hAnsi="Arial" w:cs="Arial"/>
          <w:i/>
          <w:rPrChange w:id="363" w:author="Sarah Chaston" w:date="2016-06-10T08:47:00Z">
            <w:rPr>
              <w:i/>
            </w:rPr>
          </w:rPrChange>
        </w:rPr>
        <w:pPrChange w:id="364" w:author="Sarah Chaston" w:date="2016-06-10T08:55:00Z">
          <w:pPr>
            <w:pStyle w:val="ListParagraph"/>
            <w:numPr>
              <w:ilvl w:val="2"/>
              <w:numId w:val="1"/>
            </w:numPr>
            <w:spacing w:after="0"/>
            <w:ind w:left="1800" w:hanging="720"/>
          </w:pPr>
        </w:pPrChange>
      </w:pPr>
      <w:r w:rsidRPr="00215E2F">
        <w:rPr>
          <w:rFonts w:ascii="Arial" w:hAnsi="Arial" w:cs="Arial"/>
          <w:i/>
          <w:rPrChange w:id="365" w:author="Sarah Chaston" w:date="2016-06-10T08:47:00Z">
            <w:rPr>
              <w:i/>
            </w:rPr>
          </w:rPrChange>
        </w:rPr>
        <w:t>Comments:</w:t>
      </w:r>
    </w:p>
    <w:p w14:paraId="2D894D80" w14:textId="77777777" w:rsidR="00D53F89" w:rsidRPr="00215E2F" w:rsidRDefault="00D53F89">
      <w:pPr>
        <w:pStyle w:val="ListParagraph"/>
        <w:spacing w:after="0"/>
        <w:ind w:left="1080"/>
        <w:rPr>
          <w:rFonts w:ascii="Arial" w:hAnsi="Arial" w:cs="Arial"/>
          <w:rPrChange w:id="366" w:author="Sarah Chaston" w:date="2016-06-10T08:47:00Z">
            <w:rPr/>
          </w:rPrChange>
        </w:rPr>
        <w:pPrChange w:id="367" w:author="Sarah Chaston" w:date="2016-06-10T08:55:00Z">
          <w:pPr>
            <w:pStyle w:val="ListParagraph"/>
            <w:spacing w:after="0"/>
            <w:ind w:left="1800"/>
          </w:pPr>
        </w:pPrChange>
      </w:pPr>
    </w:p>
    <w:p w14:paraId="076EF880" w14:textId="77777777" w:rsidR="007D4BA8" w:rsidRPr="00215E2F" w:rsidRDefault="00D53F89">
      <w:pPr>
        <w:pStyle w:val="ListParagraph"/>
        <w:spacing w:after="0"/>
        <w:ind w:left="1080"/>
        <w:rPr>
          <w:rFonts w:ascii="Arial" w:hAnsi="Arial" w:cs="Arial"/>
          <w:rPrChange w:id="368" w:author="Sarah Chaston" w:date="2016-06-10T08:47:00Z">
            <w:rPr/>
          </w:rPrChange>
        </w:rPr>
        <w:pPrChange w:id="369" w:author="Sarah Chaston" w:date="2016-06-10T08:55:00Z">
          <w:pPr>
            <w:pStyle w:val="ListParagraph"/>
            <w:spacing w:after="0"/>
            <w:ind w:left="1800"/>
          </w:pPr>
        </w:pPrChange>
      </w:pPr>
      <w:r w:rsidRPr="00215E2F">
        <w:rPr>
          <w:rFonts w:ascii="Arial" w:hAnsi="Arial" w:cs="Arial"/>
          <w:noProof/>
          <w:rPrChange w:id="370" w:author="Sarah Chaston" w:date="2016-06-10T08:47:00Z">
            <w:rPr>
              <w:noProof/>
            </w:rPr>
          </w:rPrChange>
        </w:rPr>
        <w:drawing>
          <wp:inline distT="0" distB="0" distL="0" distR="0" wp14:anchorId="38AF2973" wp14:editId="32D5E4BD">
            <wp:extent cx="1743075" cy="971550"/>
            <wp:effectExtent l="0" t="0" r="9525" b="0"/>
            <wp:docPr id="9" name="Picture 9" descr="C:\Users\BMcCulley\Documents\ToxX Documentations\DocControl\Comments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McCulley\Documents\ToxX Documentations\DocControl\CommentsMenuI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971550"/>
                    </a:xfrm>
                    <a:prstGeom prst="rect">
                      <a:avLst/>
                    </a:prstGeom>
                    <a:noFill/>
                    <a:ln>
                      <a:noFill/>
                    </a:ln>
                  </pic:spPr>
                </pic:pic>
              </a:graphicData>
            </a:graphic>
          </wp:inline>
        </w:drawing>
      </w:r>
    </w:p>
    <w:p w14:paraId="4740078A" w14:textId="77777777" w:rsidR="00D53F89" w:rsidRPr="00215E2F" w:rsidRDefault="00D53F89">
      <w:pPr>
        <w:pStyle w:val="ListParagraph"/>
        <w:spacing w:after="0"/>
        <w:ind w:left="1080"/>
        <w:rPr>
          <w:rFonts w:ascii="Arial" w:hAnsi="Arial" w:cs="Arial"/>
          <w:rPrChange w:id="371" w:author="Sarah Chaston" w:date="2016-06-10T08:47:00Z">
            <w:rPr/>
          </w:rPrChange>
        </w:rPr>
        <w:pPrChange w:id="372" w:author="Sarah Chaston" w:date="2016-06-10T08:55:00Z">
          <w:pPr>
            <w:pStyle w:val="ListParagraph"/>
            <w:spacing w:after="0"/>
            <w:ind w:left="1800"/>
          </w:pPr>
        </w:pPrChange>
      </w:pPr>
    </w:p>
    <w:p w14:paraId="7E6E0615" w14:textId="77777777" w:rsidR="00D53F89" w:rsidRPr="00215E2F" w:rsidRDefault="00887E2A">
      <w:pPr>
        <w:pStyle w:val="ListParagraph"/>
        <w:spacing w:after="0"/>
        <w:ind w:left="1080"/>
        <w:rPr>
          <w:rFonts w:ascii="Arial" w:hAnsi="Arial" w:cs="Arial"/>
          <w:rPrChange w:id="373" w:author="Sarah Chaston" w:date="2016-06-10T08:47:00Z">
            <w:rPr/>
          </w:rPrChange>
        </w:rPr>
        <w:pPrChange w:id="374" w:author="Sarah Chaston" w:date="2016-06-10T08:55:00Z">
          <w:pPr>
            <w:pStyle w:val="ListParagraph"/>
            <w:spacing w:after="0"/>
            <w:ind w:left="1800"/>
          </w:pPr>
        </w:pPrChange>
      </w:pPr>
      <w:r w:rsidRPr="00215E2F">
        <w:rPr>
          <w:rFonts w:ascii="Arial" w:hAnsi="Arial" w:cs="Arial"/>
          <w:b/>
          <w:rPrChange w:id="375" w:author="Sarah Chaston" w:date="2016-06-10T08:47:00Z">
            <w:rPr>
              <w:b/>
            </w:rPr>
          </w:rPrChange>
        </w:rPr>
        <w:t>Add Comments</w:t>
      </w:r>
      <w:r w:rsidRPr="00215E2F">
        <w:rPr>
          <w:rFonts w:ascii="Arial" w:hAnsi="Arial" w:cs="Arial"/>
          <w:rPrChange w:id="376" w:author="Sarah Chaston" w:date="2016-06-10T08:47:00Z">
            <w:rPr/>
          </w:rPrChange>
        </w:rPr>
        <w:t>: add comments to a specific template.</w:t>
      </w:r>
    </w:p>
    <w:p w14:paraId="5DEC425F" w14:textId="77777777" w:rsidR="00887E2A" w:rsidRPr="00215E2F" w:rsidRDefault="00887E2A">
      <w:pPr>
        <w:pStyle w:val="ListParagraph"/>
        <w:spacing w:after="0"/>
        <w:ind w:left="1080"/>
        <w:rPr>
          <w:rFonts w:ascii="Arial" w:hAnsi="Arial" w:cs="Arial"/>
          <w:rPrChange w:id="377" w:author="Sarah Chaston" w:date="2016-06-10T08:47:00Z">
            <w:rPr/>
          </w:rPrChange>
        </w:rPr>
        <w:pPrChange w:id="378" w:author="Sarah Chaston" w:date="2016-06-10T08:55:00Z">
          <w:pPr>
            <w:pStyle w:val="ListParagraph"/>
            <w:spacing w:after="0"/>
            <w:ind w:left="1800"/>
          </w:pPr>
        </w:pPrChange>
      </w:pPr>
      <w:r w:rsidRPr="00215E2F">
        <w:rPr>
          <w:rFonts w:ascii="Arial" w:hAnsi="Arial" w:cs="Arial"/>
          <w:b/>
          <w:rPrChange w:id="379" w:author="Sarah Chaston" w:date="2016-06-10T08:47:00Z">
            <w:rPr>
              <w:b/>
            </w:rPr>
          </w:rPrChange>
        </w:rPr>
        <w:t>View Comments</w:t>
      </w:r>
      <w:r w:rsidRPr="00215E2F">
        <w:rPr>
          <w:rFonts w:ascii="Arial" w:hAnsi="Arial" w:cs="Arial"/>
          <w:rPrChange w:id="380" w:author="Sarah Chaston" w:date="2016-06-10T08:47:00Z">
            <w:rPr/>
          </w:rPrChange>
        </w:rPr>
        <w:t xml:space="preserve">: shows all the comments you entered </w:t>
      </w:r>
      <w:r w:rsidR="009F5883" w:rsidRPr="00215E2F">
        <w:rPr>
          <w:rFonts w:ascii="Arial" w:hAnsi="Arial" w:cs="Arial"/>
          <w:rPrChange w:id="381" w:author="Sarah Chaston" w:date="2016-06-10T08:47:00Z">
            <w:rPr/>
          </w:rPrChange>
        </w:rPr>
        <w:t xml:space="preserve">using </w:t>
      </w:r>
      <w:del w:id="382" w:author="Sarah Chaston" w:date="2016-06-10T09:33:00Z">
        <w:r w:rsidR="00FA64D5" w:rsidRPr="00AF2698" w:rsidDel="00AF2698">
          <w:rPr>
            <w:rFonts w:ascii="Arial" w:hAnsi="Arial" w:cs="Arial"/>
            <w:b/>
            <w:rPrChange w:id="383" w:author="Sarah Chaston" w:date="2016-06-10T09:33:00Z">
              <w:rPr/>
            </w:rPrChange>
          </w:rPr>
          <w:delText>“</w:delText>
        </w:r>
      </w:del>
      <w:r w:rsidR="009F5883" w:rsidRPr="00AF2698">
        <w:rPr>
          <w:rFonts w:ascii="Arial" w:hAnsi="Arial" w:cs="Arial"/>
          <w:b/>
          <w:rPrChange w:id="384" w:author="Sarah Chaston" w:date="2016-06-10T09:33:00Z">
            <w:rPr/>
          </w:rPrChange>
        </w:rPr>
        <w:t>Add Comments</w:t>
      </w:r>
      <w:del w:id="385" w:author="Sarah Chaston" w:date="2016-06-10T09:33:00Z">
        <w:r w:rsidR="00FA64D5" w:rsidRPr="00AF2698" w:rsidDel="00AF2698">
          <w:rPr>
            <w:rFonts w:ascii="Arial" w:hAnsi="Arial" w:cs="Arial"/>
            <w:b/>
            <w:rPrChange w:id="386" w:author="Sarah Chaston" w:date="2016-06-10T09:33:00Z">
              <w:rPr/>
            </w:rPrChange>
          </w:rPr>
          <w:delText>”</w:delText>
        </w:r>
      </w:del>
      <w:r w:rsidR="009F5883" w:rsidRPr="00215E2F">
        <w:rPr>
          <w:rFonts w:ascii="Arial" w:hAnsi="Arial" w:cs="Arial"/>
          <w:rPrChange w:id="387" w:author="Sarah Chaston" w:date="2016-06-10T08:47:00Z">
            <w:rPr/>
          </w:rPrChange>
        </w:rPr>
        <w:t xml:space="preserve"> button.</w:t>
      </w:r>
    </w:p>
    <w:p w14:paraId="4BBB2255" w14:textId="77777777" w:rsidR="00887E2A" w:rsidRPr="00215E2F" w:rsidRDefault="00887E2A">
      <w:pPr>
        <w:pStyle w:val="ListParagraph"/>
        <w:spacing w:after="0"/>
        <w:ind w:left="1080"/>
        <w:rPr>
          <w:rFonts w:ascii="Arial" w:hAnsi="Arial" w:cs="Arial"/>
          <w:rPrChange w:id="388" w:author="Sarah Chaston" w:date="2016-06-10T08:47:00Z">
            <w:rPr/>
          </w:rPrChange>
        </w:rPr>
        <w:pPrChange w:id="389" w:author="Sarah Chaston" w:date="2016-06-10T08:55:00Z">
          <w:pPr>
            <w:pStyle w:val="ListParagraph"/>
            <w:spacing w:after="0"/>
            <w:ind w:left="1800"/>
          </w:pPr>
        </w:pPrChange>
      </w:pPr>
    </w:p>
    <w:p w14:paraId="6520FF54" w14:textId="77777777" w:rsidR="00B6749C" w:rsidRPr="00215E2F" w:rsidDel="000A00B4" w:rsidRDefault="00B6749C">
      <w:pPr>
        <w:pStyle w:val="ListParagraph"/>
        <w:pageBreakBefore/>
        <w:spacing w:after="0"/>
        <w:ind w:left="1080"/>
        <w:rPr>
          <w:del w:id="390" w:author="Sarah Chaston" w:date="2016-06-10T08:52:00Z"/>
          <w:rFonts w:ascii="Arial" w:hAnsi="Arial" w:cs="Arial"/>
          <w:rPrChange w:id="391" w:author="Sarah Chaston" w:date="2016-06-10T08:47:00Z">
            <w:rPr>
              <w:del w:id="392" w:author="Sarah Chaston" w:date="2016-06-10T08:52:00Z"/>
            </w:rPr>
          </w:rPrChange>
        </w:rPr>
        <w:pPrChange w:id="393" w:author="Sarah Chaston" w:date="2016-06-10T09:11:00Z">
          <w:pPr>
            <w:pStyle w:val="ListParagraph"/>
            <w:spacing w:after="0"/>
            <w:ind w:left="1800"/>
          </w:pPr>
        </w:pPrChange>
      </w:pPr>
    </w:p>
    <w:p w14:paraId="3DF01B4C" w14:textId="77777777" w:rsidR="00B6749C" w:rsidRPr="00215E2F" w:rsidDel="000A00B4" w:rsidRDefault="00B6749C">
      <w:pPr>
        <w:pStyle w:val="ListParagraph"/>
        <w:pageBreakBefore/>
        <w:spacing w:after="0"/>
        <w:ind w:left="1080"/>
        <w:rPr>
          <w:del w:id="394" w:author="Sarah Chaston" w:date="2016-06-10T08:52:00Z"/>
          <w:rFonts w:ascii="Arial" w:hAnsi="Arial" w:cs="Arial"/>
          <w:rPrChange w:id="395" w:author="Sarah Chaston" w:date="2016-06-10T08:47:00Z">
            <w:rPr>
              <w:del w:id="396" w:author="Sarah Chaston" w:date="2016-06-10T08:52:00Z"/>
            </w:rPr>
          </w:rPrChange>
        </w:rPr>
        <w:pPrChange w:id="397" w:author="Sarah Chaston" w:date="2016-06-10T09:11:00Z">
          <w:pPr>
            <w:pStyle w:val="ListParagraph"/>
            <w:spacing w:after="0"/>
            <w:ind w:left="1800"/>
          </w:pPr>
        </w:pPrChange>
      </w:pPr>
    </w:p>
    <w:p w14:paraId="3F540E06" w14:textId="77777777" w:rsidR="00B6749C" w:rsidRPr="00215E2F" w:rsidDel="000A00B4" w:rsidRDefault="00B6749C">
      <w:pPr>
        <w:pStyle w:val="ListParagraph"/>
        <w:pageBreakBefore/>
        <w:spacing w:after="0"/>
        <w:ind w:left="1080"/>
        <w:rPr>
          <w:del w:id="398" w:author="Sarah Chaston" w:date="2016-06-10T08:52:00Z"/>
          <w:rFonts w:ascii="Arial" w:hAnsi="Arial" w:cs="Arial"/>
          <w:rPrChange w:id="399" w:author="Sarah Chaston" w:date="2016-06-10T08:47:00Z">
            <w:rPr>
              <w:del w:id="400" w:author="Sarah Chaston" w:date="2016-06-10T08:52:00Z"/>
            </w:rPr>
          </w:rPrChange>
        </w:rPr>
        <w:pPrChange w:id="401" w:author="Sarah Chaston" w:date="2016-06-10T09:11:00Z">
          <w:pPr>
            <w:pStyle w:val="ListParagraph"/>
            <w:spacing w:after="0"/>
            <w:ind w:left="1800"/>
          </w:pPr>
        </w:pPrChange>
      </w:pPr>
    </w:p>
    <w:p w14:paraId="16AAC6BC" w14:textId="77777777" w:rsidR="00B6749C" w:rsidRPr="00215E2F" w:rsidDel="000A00B4" w:rsidRDefault="00B6749C">
      <w:pPr>
        <w:pStyle w:val="ListParagraph"/>
        <w:pageBreakBefore/>
        <w:spacing w:after="0"/>
        <w:ind w:left="1080"/>
        <w:rPr>
          <w:del w:id="402" w:author="Sarah Chaston" w:date="2016-06-10T08:52:00Z"/>
          <w:rFonts w:ascii="Arial" w:hAnsi="Arial" w:cs="Arial"/>
          <w:rPrChange w:id="403" w:author="Sarah Chaston" w:date="2016-06-10T08:47:00Z">
            <w:rPr>
              <w:del w:id="404" w:author="Sarah Chaston" w:date="2016-06-10T08:52:00Z"/>
            </w:rPr>
          </w:rPrChange>
        </w:rPr>
        <w:pPrChange w:id="405" w:author="Sarah Chaston" w:date="2016-06-10T09:11:00Z">
          <w:pPr>
            <w:pStyle w:val="ListParagraph"/>
            <w:spacing w:after="0"/>
            <w:ind w:left="1800"/>
          </w:pPr>
        </w:pPrChange>
      </w:pPr>
    </w:p>
    <w:p w14:paraId="3096E9DF" w14:textId="77777777" w:rsidR="00B6749C" w:rsidRPr="00215E2F" w:rsidDel="000A00B4" w:rsidRDefault="00B6749C">
      <w:pPr>
        <w:pStyle w:val="ListParagraph"/>
        <w:pageBreakBefore/>
        <w:spacing w:after="0"/>
        <w:ind w:left="1080"/>
        <w:rPr>
          <w:del w:id="406" w:author="Sarah Chaston" w:date="2016-06-10T08:52:00Z"/>
          <w:rFonts w:ascii="Arial" w:hAnsi="Arial" w:cs="Arial"/>
          <w:rPrChange w:id="407" w:author="Sarah Chaston" w:date="2016-06-10T08:47:00Z">
            <w:rPr>
              <w:del w:id="408" w:author="Sarah Chaston" w:date="2016-06-10T08:52:00Z"/>
            </w:rPr>
          </w:rPrChange>
        </w:rPr>
        <w:pPrChange w:id="409" w:author="Sarah Chaston" w:date="2016-06-10T09:11:00Z">
          <w:pPr>
            <w:pStyle w:val="ListParagraph"/>
            <w:spacing w:after="0"/>
            <w:ind w:left="1800"/>
          </w:pPr>
        </w:pPrChange>
      </w:pPr>
    </w:p>
    <w:p w14:paraId="2896E61B" w14:textId="77777777" w:rsidR="00B6749C" w:rsidRPr="00215E2F" w:rsidDel="000A00B4" w:rsidRDefault="00B6749C">
      <w:pPr>
        <w:pStyle w:val="ListParagraph"/>
        <w:pageBreakBefore/>
        <w:spacing w:after="0"/>
        <w:ind w:left="1080"/>
        <w:rPr>
          <w:del w:id="410" w:author="Sarah Chaston" w:date="2016-06-10T08:52:00Z"/>
          <w:rFonts w:ascii="Arial" w:hAnsi="Arial" w:cs="Arial"/>
          <w:rPrChange w:id="411" w:author="Sarah Chaston" w:date="2016-06-10T08:47:00Z">
            <w:rPr>
              <w:del w:id="412" w:author="Sarah Chaston" w:date="2016-06-10T08:52:00Z"/>
            </w:rPr>
          </w:rPrChange>
        </w:rPr>
        <w:pPrChange w:id="413" w:author="Sarah Chaston" w:date="2016-06-10T09:11:00Z">
          <w:pPr>
            <w:pStyle w:val="ListParagraph"/>
            <w:spacing w:after="0"/>
            <w:ind w:left="1800"/>
          </w:pPr>
        </w:pPrChange>
      </w:pPr>
    </w:p>
    <w:p w14:paraId="40066855" w14:textId="77777777" w:rsidR="00B6749C" w:rsidRPr="00215E2F" w:rsidDel="000A00B4" w:rsidRDefault="00B6749C">
      <w:pPr>
        <w:pStyle w:val="ListParagraph"/>
        <w:pageBreakBefore/>
        <w:spacing w:after="0"/>
        <w:ind w:left="1080"/>
        <w:rPr>
          <w:del w:id="414" w:author="Sarah Chaston" w:date="2016-06-10T08:52:00Z"/>
          <w:rFonts w:ascii="Arial" w:hAnsi="Arial" w:cs="Arial"/>
          <w:rPrChange w:id="415" w:author="Sarah Chaston" w:date="2016-06-10T08:47:00Z">
            <w:rPr>
              <w:del w:id="416" w:author="Sarah Chaston" w:date="2016-06-10T08:52:00Z"/>
            </w:rPr>
          </w:rPrChange>
        </w:rPr>
        <w:pPrChange w:id="417" w:author="Sarah Chaston" w:date="2016-06-10T09:11:00Z">
          <w:pPr>
            <w:pStyle w:val="ListParagraph"/>
            <w:spacing w:after="0"/>
            <w:ind w:left="1800"/>
          </w:pPr>
        </w:pPrChange>
      </w:pPr>
    </w:p>
    <w:p w14:paraId="50DD6C81" w14:textId="77777777" w:rsidR="00B6749C" w:rsidRPr="00215E2F" w:rsidDel="000A00B4" w:rsidRDefault="00B6749C">
      <w:pPr>
        <w:pStyle w:val="ListParagraph"/>
        <w:pageBreakBefore/>
        <w:spacing w:after="0"/>
        <w:ind w:left="1080"/>
        <w:rPr>
          <w:del w:id="418" w:author="Sarah Chaston" w:date="2016-06-10T08:52:00Z"/>
          <w:rFonts w:ascii="Arial" w:hAnsi="Arial" w:cs="Arial"/>
          <w:rPrChange w:id="419" w:author="Sarah Chaston" w:date="2016-06-10T08:47:00Z">
            <w:rPr>
              <w:del w:id="420" w:author="Sarah Chaston" w:date="2016-06-10T08:52:00Z"/>
            </w:rPr>
          </w:rPrChange>
        </w:rPr>
        <w:pPrChange w:id="421" w:author="Sarah Chaston" w:date="2016-06-10T09:11:00Z">
          <w:pPr>
            <w:pStyle w:val="ListParagraph"/>
            <w:spacing w:after="0"/>
            <w:ind w:left="1800"/>
          </w:pPr>
        </w:pPrChange>
      </w:pPr>
    </w:p>
    <w:p w14:paraId="599872B8" w14:textId="77777777" w:rsidR="00B6749C" w:rsidRPr="00215E2F" w:rsidDel="000A00B4" w:rsidRDefault="00B6749C">
      <w:pPr>
        <w:pStyle w:val="ListParagraph"/>
        <w:pageBreakBefore/>
        <w:spacing w:after="0"/>
        <w:ind w:left="1080"/>
        <w:rPr>
          <w:del w:id="422" w:author="Sarah Chaston" w:date="2016-06-10T08:52:00Z"/>
          <w:rFonts w:ascii="Arial" w:hAnsi="Arial" w:cs="Arial"/>
          <w:rPrChange w:id="423" w:author="Sarah Chaston" w:date="2016-06-10T08:47:00Z">
            <w:rPr>
              <w:del w:id="424" w:author="Sarah Chaston" w:date="2016-06-10T08:52:00Z"/>
            </w:rPr>
          </w:rPrChange>
        </w:rPr>
        <w:pPrChange w:id="425" w:author="Sarah Chaston" w:date="2016-06-10T09:11:00Z">
          <w:pPr>
            <w:pStyle w:val="ListParagraph"/>
            <w:spacing w:after="0"/>
            <w:ind w:left="1800"/>
          </w:pPr>
        </w:pPrChange>
      </w:pPr>
    </w:p>
    <w:p w14:paraId="4875DF39" w14:textId="77777777" w:rsidR="00B6749C" w:rsidRPr="00215E2F" w:rsidDel="000A00B4" w:rsidRDefault="00B6749C">
      <w:pPr>
        <w:pStyle w:val="ListParagraph"/>
        <w:pageBreakBefore/>
        <w:spacing w:after="0"/>
        <w:ind w:left="1080"/>
        <w:rPr>
          <w:del w:id="426" w:author="Sarah Chaston" w:date="2016-06-10T08:52:00Z"/>
          <w:rFonts w:ascii="Arial" w:hAnsi="Arial" w:cs="Arial"/>
          <w:rPrChange w:id="427" w:author="Sarah Chaston" w:date="2016-06-10T08:47:00Z">
            <w:rPr>
              <w:del w:id="428" w:author="Sarah Chaston" w:date="2016-06-10T08:52:00Z"/>
            </w:rPr>
          </w:rPrChange>
        </w:rPr>
        <w:pPrChange w:id="429" w:author="Sarah Chaston" w:date="2016-06-10T09:11:00Z">
          <w:pPr>
            <w:pStyle w:val="ListParagraph"/>
            <w:spacing w:after="0"/>
            <w:ind w:left="1800"/>
          </w:pPr>
        </w:pPrChange>
      </w:pPr>
    </w:p>
    <w:p w14:paraId="6D017A80" w14:textId="77777777" w:rsidR="00B6749C" w:rsidRPr="00215E2F" w:rsidDel="000A00B4" w:rsidRDefault="00B6749C">
      <w:pPr>
        <w:pStyle w:val="ListParagraph"/>
        <w:pageBreakBefore/>
        <w:spacing w:after="0"/>
        <w:ind w:left="1080"/>
        <w:rPr>
          <w:del w:id="430" w:author="Sarah Chaston" w:date="2016-06-10T08:52:00Z"/>
          <w:rFonts w:ascii="Arial" w:hAnsi="Arial" w:cs="Arial"/>
          <w:rPrChange w:id="431" w:author="Sarah Chaston" w:date="2016-06-10T08:47:00Z">
            <w:rPr>
              <w:del w:id="432" w:author="Sarah Chaston" w:date="2016-06-10T08:52:00Z"/>
            </w:rPr>
          </w:rPrChange>
        </w:rPr>
        <w:pPrChange w:id="433" w:author="Sarah Chaston" w:date="2016-06-10T09:11:00Z">
          <w:pPr>
            <w:pStyle w:val="ListParagraph"/>
            <w:spacing w:after="0"/>
            <w:ind w:left="1800"/>
          </w:pPr>
        </w:pPrChange>
      </w:pPr>
    </w:p>
    <w:p w14:paraId="6CC576CF" w14:textId="77777777" w:rsidR="000E2FCB" w:rsidRPr="00215E2F" w:rsidRDefault="000E2FCB">
      <w:pPr>
        <w:pStyle w:val="ListParagraph"/>
        <w:pageBreakBefore/>
        <w:numPr>
          <w:ilvl w:val="2"/>
          <w:numId w:val="1"/>
        </w:numPr>
        <w:spacing w:after="0"/>
        <w:ind w:left="1080"/>
        <w:rPr>
          <w:rFonts w:ascii="Arial" w:hAnsi="Arial" w:cs="Arial"/>
          <w:i/>
          <w:rPrChange w:id="434" w:author="Sarah Chaston" w:date="2016-06-10T08:47:00Z">
            <w:rPr>
              <w:i/>
            </w:rPr>
          </w:rPrChange>
        </w:rPr>
        <w:pPrChange w:id="435" w:author="Sarah Chaston" w:date="2016-06-10T09:11:00Z">
          <w:pPr>
            <w:pStyle w:val="ListParagraph"/>
            <w:numPr>
              <w:ilvl w:val="2"/>
              <w:numId w:val="1"/>
            </w:numPr>
            <w:spacing w:after="0"/>
            <w:ind w:left="1800" w:hanging="720"/>
          </w:pPr>
        </w:pPrChange>
      </w:pPr>
      <w:r w:rsidRPr="00215E2F">
        <w:rPr>
          <w:rFonts w:ascii="Arial" w:hAnsi="Arial" w:cs="Arial"/>
          <w:i/>
          <w:rPrChange w:id="436" w:author="Sarah Chaston" w:date="2016-06-10T08:47:00Z">
            <w:rPr>
              <w:i/>
            </w:rPr>
          </w:rPrChange>
        </w:rPr>
        <w:lastRenderedPageBreak/>
        <w:t>Protocol Number:</w:t>
      </w:r>
    </w:p>
    <w:p w14:paraId="6E6BDC35" w14:textId="77777777" w:rsidR="00447B1C" w:rsidRPr="00215E2F" w:rsidRDefault="00447B1C">
      <w:pPr>
        <w:pStyle w:val="ListParagraph"/>
        <w:spacing w:after="0"/>
        <w:ind w:left="1080"/>
        <w:rPr>
          <w:rFonts w:ascii="Arial" w:hAnsi="Arial" w:cs="Arial"/>
          <w:rPrChange w:id="437" w:author="Sarah Chaston" w:date="2016-06-10T08:47:00Z">
            <w:rPr/>
          </w:rPrChange>
        </w:rPr>
        <w:pPrChange w:id="438" w:author="Sarah Chaston" w:date="2016-06-10T09:09:00Z">
          <w:pPr>
            <w:pStyle w:val="ListParagraph"/>
            <w:spacing w:after="0"/>
            <w:ind w:left="1800"/>
          </w:pPr>
        </w:pPrChange>
      </w:pPr>
    </w:p>
    <w:p w14:paraId="3AEBC495" w14:textId="77777777" w:rsidR="00447B1C" w:rsidRPr="00215E2F" w:rsidRDefault="00793A0F">
      <w:pPr>
        <w:pStyle w:val="ListParagraph"/>
        <w:spacing w:after="0"/>
        <w:ind w:left="1080"/>
        <w:rPr>
          <w:rFonts w:ascii="Arial" w:hAnsi="Arial" w:cs="Arial"/>
          <w:rPrChange w:id="439" w:author="Sarah Chaston" w:date="2016-06-10T08:47:00Z">
            <w:rPr/>
          </w:rPrChange>
        </w:rPr>
        <w:pPrChange w:id="440" w:author="Sarah Chaston" w:date="2016-06-10T09:09:00Z">
          <w:pPr>
            <w:pStyle w:val="ListParagraph"/>
            <w:spacing w:after="0"/>
            <w:ind w:left="1800"/>
          </w:pPr>
        </w:pPrChange>
      </w:pPr>
      <w:r w:rsidRPr="00215E2F">
        <w:rPr>
          <w:rFonts w:ascii="Arial" w:hAnsi="Arial" w:cs="Arial"/>
          <w:noProof/>
          <w:rPrChange w:id="441" w:author="Sarah Chaston" w:date="2016-06-10T08:47:00Z">
            <w:rPr>
              <w:noProof/>
            </w:rPr>
          </w:rPrChange>
        </w:rPr>
        <w:drawing>
          <wp:inline distT="0" distB="0" distL="0" distR="0" wp14:anchorId="397F0CC0" wp14:editId="5A18F2AC">
            <wp:extent cx="1995054" cy="942617"/>
            <wp:effectExtent l="0" t="0" r="5715" b="0"/>
            <wp:docPr id="10" name="Picture 10" descr="C:\Users\BMcCulley\Documents\ToxX Documentations\DocControl\ProtocolNumber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McCulley\Documents\ToxX Documentations\DocControl\ProtocolNumberMenuIte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5640" cy="942894"/>
                    </a:xfrm>
                    <a:prstGeom prst="rect">
                      <a:avLst/>
                    </a:prstGeom>
                    <a:noFill/>
                    <a:ln>
                      <a:noFill/>
                    </a:ln>
                  </pic:spPr>
                </pic:pic>
              </a:graphicData>
            </a:graphic>
          </wp:inline>
        </w:drawing>
      </w:r>
    </w:p>
    <w:p w14:paraId="01E14E31" w14:textId="77777777" w:rsidR="00793A0F" w:rsidRPr="00215E2F" w:rsidRDefault="00793A0F">
      <w:pPr>
        <w:pStyle w:val="ListParagraph"/>
        <w:spacing w:after="0"/>
        <w:ind w:left="1080"/>
        <w:rPr>
          <w:rFonts w:ascii="Arial" w:hAnsi="Arial" w:cs="Arial"/>
          <w:rPrChange w:id="442" w:author="Sarah Chaston" w:date="2016-06-10T08:47:00Z">
            <w:rPr/>
          </w:rPrChange>
        </w:rPr>
        <w:pPrChange w:id="443" w:author="Sarah Chaston" w:date="2016-06-10T09:09:00Z">
          <w:pPr>
            <w:pStyle w:val="ListParagraph"/>
            <w:spacing w:after="0"/>
            <w:ind w:left="1800"/>
          </w:pPr>
        </w:pPrChange>
      </w:pPr>
    </w:p>
    <w:p w14:paraId="3B815AE9" w14:textId="77777777" w:rsidR="00793A0F" w:rsidRPr="00215E2F" w:rsidRDefault="00793A0F">
      <w:pPr>
        <w:pStyle w:val="ListParagraph"/>
        <w:spacing w:after="0"/>
        <w:ind w:left="1080"/>
        <w:rPr>
          <w:rFonts w:ascii="Arial" w:hAnsi="Arial" w:cs="Arial"/>
          <w:rPrChange w:id="444" w:author="Sarah Chaston" w:date="2016-06-10T08:47:00Z">
            <w:rPr/>
          </w:rPrChange>
        </w:rPr>
        <w:pPrChange w:id="445" w:author="Sarah Chaston" w:date="2016-06-10T09:09:00Z">
          <w:pPr>
            <w:pStyle w:val="ListParagraph"/>
            <w:spacing w:after="0"/>
            <w:ind w:left="1800"/>
          </w:pPr>
        </w:pPrChange>
      </w:pPr>
      <w:r w:rsidRPr="00215E2F">
        <w:rPr>
          <w:rFonts w:ascii="Arial" w:hAnsi="Arial" w:cs="Arial"/>
          <w:b/>
          <w:rPrChange w:id="446" w:author="Sarah Chaston" w:date="2016-06-10T08:47:00Z">
            <w:rPr>
              <w:b/>
            </w:rPr>
          </w:rPrChange>
        </w:rPr>
        <w:t>Assign Protocol Number</w:t>
      </w:r>
      <w:r w:rsidRPr="00215E2F">
        <w:rPr>
          <w:rFonts w:ascii="Arial" w:hAnsi="Arial" w:cs="Arial"/>
          <w:rPrChange w:id="447" w:author="Sarah Chaston" w:date="2016-06-10T08:47:00Z">
            <w:rPr/>
          </w:rPrChange>
        </w:rPr>
        <w:t>: creates a new Protocol Number automatically and assigns it to a specific protocol template.</w:t>
      </w:r>
    </w:p>
    <w:p w14:paraId="6C895D75" w14:textId="318DDC02" w:rsidR="00793A0F" w:rsidRPr="00215E2F" w:rsidRDefault="00793A0F">
      <w:pPr>
        <w:pStyle w:val="ListParagraph"/>
        <w:spacing w:after="0"/>
        <w:ind w:left="1080"/>
        <w:rPr>
          <w:rFonts w:ascii="Arial" w:hAnsi="Arial" w:cs="Arial"/>
          <w:rPrChange w:id="448" w:author="Sarah Chaston" w:date="2016-06-10T08:47:00Z">
            <w:rPr/>
          </w:rPrChange>
        </w:rPr>
        <w:pPrChange w:id="449" w:author="Sarah Chaston" w:date="2016-06-10T08:55:00Z">
          <w:pPr>
            <w:pStyle w:val="ListParagraph"/>
            <w:spacing w:after="0"/>
            <w:ind w:left="1800"/>
          </w:pPr>
        </w:pPrChange>
      </w:pPr>
      <w:r w:rsidRPr="00215E2F">
        <w:rPr>
          <w:rFonts w:ascii="Arial" w:hAnsi="Arial" w:cs="Arial"/>
          <w:b/>
          <w:rPrChange w:id="450" w:author="Sarah Chaston" w:date="2016-06-10T08:47:00Z">
            <w:rPr>
              <w:b/>
            </w:rPr>
          </w:rPrChange>
        </w:rPr>
        <w:t>Revise Protocol Number</w:t>
      </w:r>
      <w:r w:rsidRPr="00215E2F">
        <w:rPr>
          <w:rFonts w:ascii="Arial" w:hAnsi="Arial" w:cs="Arial"/>
          <w:rPrChange w:id="451" w:author="Sarah Chaston" w:date="2016-06-10T08:47:00Z">
            <w:rPr/>
          </w:rPrChange>
        </w:rPr>
        <w:t xml:space="preserve">: </w:t>
      </w:r>
      <w:r w:rsidR="00680842" w:rsidRPr="00215E2F">
        <w:rPr>
          <w:rFonts w:ascii="Arial" w:hAnsi="Arial" w:cs="Arial"/>
          <w:rPrChange w:id="452" w:author="Sarah Chaston" w:date="2016-06-10T08:47:00Z">
            <w:rPr/>
          </w:rPrChange>
        </w:rPr>
        <w:t>a new protocol number will look like this “P15-1453-00A” where “00” is the original document, but if the protocol is revised then the protocol number also needs to be revised to “01”, “02”</w:t>
      </w:r>
      <w:r w:rsidR="00D9445A" w:rsidRPr="00215E2F">
        <w:rPr>
          <w:rFonts w:ascii="Arial" w:hAnsi="Arial" w:cs="Arial"/>
          <w:rPrChange w:id="453" w:author="Sarah Chaston" w:date="2016-06-10T08:47:00Z">
            <w:rPr/>
          </w:rPrChange>
        </w:rPr>
        <w:t xml:space="preserve">, </w:t>
      </w:r>
      <w:r w:rsidR="00680842" w:rsidRPr="00215E2F">
        <w:rPr>
          <w:rFonts w:ascii="Arial" w:hAnsi="Arial" w:cs="Arial"/>
          <w:rPrChange w:id="454" w:author="Sarah Chaston" w:date="2016-06-10T08:47:00Z">
            <w:rPr/>
          </w:rPrChange>
        </w:rPr>
        <w:t>“03”</w:t>
      </w:r>
      <w:ins w:id="455" w:author="Matthew Condit" w:date="2016-06-10T14:39:00Z">
        <w:r w:rsidR="004E3369">
          <w:rPr>
            <w:rFonts w:ascii="Arial" w:hAnsi="Arial" w:cs="Arial"/>
          </w:rPr>
          <w:t>,</w:t>
        </w:r>
      </w:ins>
      <w:r w:rsidR="00680842" w:rsidRPr="00215E2F">
        <w:rPr>
          <w:rFonts w:ascii="Arial" w:hAnsi="Arial" w:cs="Arial"/>
          <w:rPrChange w:id="456" w:author="Sarah Chaston" w:date="2016-06-10T08:47:00Z">
            <w:rPr/>
          </w:rPrChange>
        </w:rPr>
        <w:t xml:space="preserve"> and so on. </w:t>
      </w:r>
      <w:ins w:id="457" w:author="Sarah Chaston" w:date="2016-06-10T12:10:00Z">
        <w:r w:rsidR="005A77D8">
          <w:rPr>
            <w:rFonts w:ascii="Arial" w:hAnsi="Arial" w:cs="Arial"/>
          </w:rPr>
          <w:t xml:space="preserve"> </w:t>
        </w:r>
      </w:ins>
      <w:r w:rsidR="00680842" w:rsidRPr="00215E2F">
        <w:rPr>
          <w:rFonts w:ascii="Arial" w:hAnsi="Arial" w:cs="Arial"/>
          <w:rPrChange w:id="458" w:author="Sarah Chaston" w:date="2016-06-10T08:47:00Z">
            <w:rPr/>
          </w:rPrChange>
        </w:rPr>
        <w:t xml:space="preserve">So when you click this button, </w:t>
      </w:r>
      <w:del w:id="459" w:author="Sarah Chaston" w:date="2016-06-10T12:12:00Z">
        <w:r w:rsidR="00680842" w:rsidRPr="00215E2F" w:rsidDel="00792E93">
          <w:rPr>
            <w:rFonts w:ascii="Arial" w:hAnsi="Arial" w:cs="Arial"/>
            <w:rPrChange w:id="460" w:author="Sarah Chaston" w:date="2016-06-10T08:47:00Z">
              <w:rPr/>
            </w:rPrChange>
          </w:rPr>
          <w:delText>it’ll</w:delText>
        </w:r>
      </w:del>
      <w:ins w:id="461" w:author="Sarah Chaston" w:date="2016-06-10T12:12:00Z">
        <w:r w:rsidR="00792E93">
          <w:rPr>
            <w:rFonts w:ascii="Arial" w:hAnsi="Arial" w:cs="Arial"/>
          </w:rPr>
          <w:t>it will</w:t>
        </w:r>
      </w:ins>
      <w:r w:rsidR="00680842" w:rsidRPr="00215E2F">
        <w:rPr>
          <w:rFonts w:ascii="Arial" w:hAnsi="Arial" w:cs="Arial"/>
          <w:rPrChange w:id="462" w:author="Sarah Chaston" w:date="2016-06-10T08:47:00Z">
            <w:rPr/>
          </w:rPrChange>
        </w:rPr>
        <w:t xml:space="preserve"> do that step for you and update the protocol number to something like “P15-1453-01A”.</w:t>
      </w:r>
    </w:p>
    <w:p w14:paraId="6CD346EA" w14:textId="77777777" w:rsidR="00680842" w:rsidRPr="00215E2F" w:rsidRDefault="00680842">
      <w:pPr>
        <w:pStyle w:val="ListParagraph"/>
        <w:spacing w:after="0"/>
        <w:ind w:left="1080"/>
        <w:rPr>
          <w:rFonts w:ascii="Arial" w:hAnsi="Arial" w:cs="Arial"/>
          <w:rPrChange w:id="463" w:author="Sarah Chaston" w:date="2016-06-10T08:47:00Z">
            <w:rPr/>
          </w:rPrChange>
        </w:rPr>
        <w:pPrChange w:id="464" w:author="Sarah Chaston" w:date="2016-06-10T08:55:00Z">
          <w:pPr>
            <w:pStyle w:val="ListParagraph"/>
            <w:spacing w:after="0"/>
            <w:ind w:left="1800"/>
          </w:pPr>
        </w:pPrChange>
      </w:pPr>
    </w:p>
    <w:p w14:paraId="00547121" w14:textId="77777777" w:rsidR="000E2FCB" w:rsidRPr="00215E2F" w:rsidRDefault="000E2FCB">
      <w:pPr>
        <w:pStyle w:val="ListParagraph"/>
        <w:numPr>
          <w:ilvl w:val="2"/>
          <w:numId w:val="1"/>
        </w:numPr>
        <w:spacing w:after="0"/>
        <w:ind w:left="1080"/>
        <w:rPr>
          <w:rFonts w:ascii="Arial" w:hAnsi="Arial" w:cs="Arial"/>
          <w:i/>
          <w:rPrChange w:id="465" w:author="Sarah Chaston" w:date="2016-06-10T08:47:00Z">
            <w:rPr>
              <w:i/>
            </w:rPr>
          </w:rPrChange>
        </w:rPr>
        <w:pPrChange w:id="466" w:author="Sarah Chaston" w:date="2016-06-10T08:55:00Z">
          <w:pPr>
            <w:pStyle w:val="ListParagraph"/>
            <w:numPr>
              <w:ilvl w:val="2"/>
              <w:numId w:val="1"/>
            </w:numPr>
            <w:spacing w:after="0"/>
            <w:ind w:left="1800" w:hanging="720"/>
          </w:pPr>
        </w:pPrChange>
      </w:pPr>
      <w:r w:rsidRPr="00215E2F">
        <w:rPr>
          <w:rFonts w:ascii="Arial" w:hAnsi="Arial" w:cs="Arial"/>
          <w:i/>
          <w:rPrChange w:id="467" w:author="Sarah Chaston" w:date="2016-06-10T08:47:00Z">
            <w:rPr>
              <w:i/>
            </w:rPr>
          </w:rPrChange>
        </w:rPr>
        <w:t>Protocol:</w:t>
      </w:r>
    </w:p>
    <w:p w14:paraId="4284A4AD" w14:textId="77777777" w:rsidR="00667A19" w:rsidRPr="00215E2F" w:rsidRDefault="00667A19">
      <w:pPr>
        <w:pStyle w:val="ListParagraph"/>
        <w:spacing w:after="0"/>
        <w:ind w:left="1080"/>
        <w:rPr>
          <w:rFonts w:ascii="Arial" w:hAnsi="Arial" w:cs="Arial"/>
          <w:rPrChange w:id="468" w:author="Sarah Chaston" w:date="2016-06-10T08:47:00Z">
            <w:rPr/>
          </w:rPrChange>
        </w:rPr>
        <w:pPrChange w:id="469" w:author="Sarah Chaston" w:date="2016-06-10T08:55:00Z">
          <w:pPr>
            <w:pStyle w:val="ListParagraph"/>
            <w:spacing w:after="0"/>
            <w:ind w:left="1800"/>
          </w:pPr>
        </w:pPrChange>
      </w:pPr>
    </w:p>
    <w:p w14:paraId="75AE68B2" w14:textId="77777777" w:rsidR="00257DA8" w:rsidRPr="00215E2F" w:rsidRDefault="0041680C">
      <w:pPr>
        <w:pStyle w:val="ListParagraph"/>
        <w:spacing w:after="0"/>
        <w:ind w:left="1080"/>
        <w:rPr>
          <w:rFonts w:ascii="Arial" w:hAnsi="Arial" w:cs="Arial"/>
          <w:rPrChange w:id="470" w:author="Sarah Chaston" w:date="2016-06-10T08:47:00Z">
            <w:rPr/>
          </w:rPrChange>
        </w:rPr>
        <w:pPrChange w:id="471" w:author="Sarah Chaston" w:date="2016-06-10T08:55:00Z">
          <w:pPr>
            <w:pStyle w:val="ListParagraph"/>
            <w:spacing w:after="0"/>
            <w:ind w:left="1800"/>
          </w:pPr>
        </w:pPrChange>
      </w:pPr>
      <w:r w:rsidRPr="00215E2F">
        <w:rPr>
          <w:rFonts w:ascii="Arial" w:hAnsi="Arial" w:cs="Arial"/>
          <w:noProof/>
          <w:rPrChange w:id="472" w:author="Sarah Chaston" w:date="2016-06-10T08:47:00Z">
            <w:rPr>
              <w:noProof/>
            </w:rPr>
          </w:rPrChange>
        </w:rPr>
        <w:drawing>
          <wp:inline distT="0" distB="0" distL="0" distR="0" wp14:anchorId="3555157B" wp14:editId="1C25D3F2">
            <wp:extent cx="1981200" cy="1609725"/>
            <wp:effectExtent l="0" t="0" r="0" b="9525"/>
            <wp:docPr id="11" name="Picture 11" descr="C:\Users\BMcCulley\Documents\ToxX Documentations\DocControl\Protocol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McCulley\Documents\ToxX Documentations\DocControl\ProtocolMenuIt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1609725"/>
                    </a:xfrm>
                    <a:prstGeom prst="rect">
                      <a:avLst/>
                    </a:prstGeom>
                    <a:noFill/>
                    <a:ln>
                      <a:noFill/>
                    </a:ln>
                  </pic:spPr>
                </pic:pic>
              </a:graphicData>
            </a:graphic>
          </wp:inline>
        </w:drawing>
      </w:r>
    </w:p>
    <w:p w14:paraId="3EF379D0" w14:textId="77777777" w:rsidR="00084924" w:rsidRPr="00215E2F" w:rsidRDefault="00084924">
      <w:pPr>
        <w:pStyle w:val="ListParagraph"/>
        <w:spacing w:after="0"/>
        <w:ind w:left="1080"/>
        <w:rPr>
          <w:rFonts w:ascii="Arial" w:hAnsi="Arial" w:cs="Arial"/>
          <w:rPrChange w:id="473" w:author="Sarah Chaston" w:date="2016-06-10T08:47:00Z">
            <w:rPr/>
          </w:rPrChange>
        </w:rPr>
        <w:pPrChange w:id="474" w:author="Sarah Chaston" w:date="2016-06-10T08:55:00Z">
          <w:pPr>
            <w:pStyle w:val="ListParagraph"/>
            <w:spacing w:after="0"/>
            <w:ind w:left="1800"/>
          </w:pPr>
        </w:pPrChange>
      </w:pPr>
    </w:p>
    <w:p w14:paraId="1D94F1DD" w14:textId="77777777" w:rsidR="00084924" w:rsidRPr="00215E2F" w:rsidRDefault="00333E87">
      <w:pPr>
        <w:pStyle w:val="ListParagraph"/>
        <w:spacing w:after="0"/>
        <w:ind w:left="1080"/>
        <w:rPr>
          <w:rFonts w:ascii="Arial" w:hAnsi="Arial" w:cs="Arial"/>
          <w:rPrChange w:id="475" w:author="Sarah Chaston" w:date="2016-06-10T08:47:00Z">
            <w:rPr/>
          </w:rPrChange>
        </w:rPr>
        <w:pPrChange w:id="476" w:author="Sarah Chaston" w:date="2016-06-10T08:55:00Z">
          <w:pPr>
            <w:pStyle w:val="ListParagraph"/>
            <w:spacing w:after="0"/>
            <w:ind w:left="1800"/>
          </w:pPr>
        </w:pPrChange>
      </w:pPr>
      <w:r w:rsidRPr="00215E2F">
        <w:rPr>
          <w:rFonts w:ascii="Arial" w:hAnsi="Arial" w:cs="Arial"/>
          <w:b/>
          <w:rPrChange w:id="477" w:author="Sarah Chaston" w:date="2016-06-10T08:47:00Z">
            <w:rPr>
              <w:b/>
            </w:rPr>
          </w:rPrChange>
        </w:rPr>
        <w:t>Create Protocol</w:t>
      </w:r>
      <w:r w:rsidRPr="00215E2F">
        <w:rPr>
          <w:rFonts w:ascii="Arial" w:hAnsi="Arial" w:cs="Arial"/>
          <w:rPrChange w:id="478" w:author="Sarah Chaston" w:date="2016-06-10T08:47:00Z">
            <w:rPr/>
          </w:rPrChange>
        </w:rPr>
        <w:t xml:space="preserve">: </w:t>
      </w:r>
      <w:r w:rsidR="00F90F34" w:rsidRPr="00215E2F">
        <w:rPr>
          <w:rFonts w:ascii="Arial" w:hAnsi="Arial" w:cs="Arial"/>
          <w:rPrChange w:id="479" w:author="Sarah Chaston" w:date="2016-06-10T08:47:00Z">
            <w:rPr/>
          </w:rPrChange>
        </w:rPr>
        <w:t xml:space="preserve">copies the original protocol document with bookmarks </w:t>
      </w:r>
      <w:del w:id="480" w:author="Sarah Chaston" w:date="2016-06-10T09:36:00Z">
        <w:r w:rsidR="00F90F34" w:rsidRPr="00215E2F" w:rsidDel="00F870EF">
          <w:rPr>
            <w:rFonts w:ascii="Arial" w:hAnsi="Arial" w:cs="Arial"/>
            <w:vertAlign w:val="superscript"/>
            <w:rPrChange w:id="481" w:author="Sarah Chaston" w:date="2016-06-10T08:47:00Z">
              <w:rPr>
                <w:vertAlign w:val="superscript"/>
              </w:rPr>
            </w:rPrChange>
          </w:rPr>
          <w:delText xml:space="preserve">(1) </w:delText>
        </w:r>
      </w:del>
      <w:r w:rsidR="00F90F34" w:rsidRPr="00215E2F">
        <w:rPr>
          <w:rFonts w:ascii="Arial" w:hAnsi="Arial" w:cs="Arial"/>
          <w:rPrChange w:id="482" w:author="Sarah Chaston" w:date="2016-06-10T08:47:00Z">
            <w:rPr/>
          </w:rPrChange>
        </w:rPr>
        <w:t>to the location you select, fills the document with information such as Protocol Number</w:t>
      </w:r>
      <w:r w:rsidR="00B53289" w:rsidRPr="00215E2F">
        <w:rPr>
          <w:rFonts w:ascii="Arial" w:hAnsi="Arial" w:cs="Arial"/>
          <w:rPrChange w:id="483" w:author="Sarah Chaston" w:date="2016-06-10T08:47:00Z">
            <w:rPr/>
          </w:rPrChange>
        </w:rPr>
        <w:t>, Sponsor Name, Address,</w:t>
      </w:r>
      <w:r w:rsidR="00F90F34" w:rsidRPr="00215E2F">
        <w:rPr>
          <w:rFonts w:ascii="Arial" w:hAnsi="Arial" w:cs="Arial"/>
          <w:rPrChange w:id="484" w:author="Sarah Chaston" w:date="2016-06-10T08:47:00Z">
            <w:rPr/>
          </w:rPrChange>
        </w:rPr>
        <w:t xml:space="preserve"> and saves it as ProtocolNumber.docx</w:t>
      </w:r>
    </w:p>
    <w:p w14:paraId="760F61D4" w14:textId="77777777" w:rsidR="00F90F34" w:rsidRPr="00215E2F" w:rsidRDefault="008878E5">
      <w:pPr>
        <w:pStyle w:val="ListParagraph"/>
        <w:spacing w:after="0"/>
        <w:ind w:left="1080"/>
        <w:rPr>
          <w:rFonts w:ascii="Arial" w:hAnsi="Arial" w:cs="Arial"/>
          <w:rPrChange w:id="485" w:author="Sarah Chaston" w:date="2016-06-10T08:47:00Z">
            <w:rPr/>
          </w:rPrChange>
        </w:rPr>
        <w:pPrChange w:id="486" w:author="Sarah Chaston" w:date="2016-06-10T08:55:00Z">
          <w:pPr>
            <w:pStyle w:val="ListParagraph"/>
            <w:spacing w:after="0"/>
            <w:ind w:left="1800"/>
          </w:pPr>
        </w:pPrChange>
      </w:pPr>
      <w:r w:rsidRPr="00215E2F">
        <w:rPr>
          <w:rFonts w:ascii="Arial" w:hAnsi="Arial" w:cs="Arial"/>
          <w:b/>
          <w:rPrChange w:id="487" w:author="Sarah Chaston" w:date="2016-06-10T08:47:00Z">
            <w:rPr>
              <w:b/>
            </w:rPr>
          </w:rPrChange>
        </w:rPr>
        <w:t>Update File Path</w:t>
      </w:r>
      <w:r w:rsidRPr="00215E2F">
        <w:rPr>
          <w:rFonts w:ascii="Arial" w:hAnsi="Arial" w:cs="Arial"/>
          <w:rPrChange w:id="488" w:author="Sarah Chaston" w:date="2016-06-10T08:47:00Z">
            <w:rPr/>
          </w:rPrChange>
        </w:rPr>
        <w:t>: updates the location of the protocol document.</w:t>
      </w:r>
    </w:p>
    <w:p w14:paraId="47290B36" w14:textId="785A81D5" w:rsidR="008878E5" w:rsidRPr="00215E2F" w:rsidRDefault="008878E5">
      <w:pPr>
        <w:pStyle w:val="ListParagraph"/>
        <w:spacing w:after="0"/>
        <w:ind w:left="1080"/>
        <w:rPr>
          <w:rFonts w:ascii="Arial" w:hAnsi="Arial" w:cs="Arial"/>
          <w:rPrChange w:id="489" w:author="Sarah Chaston" w:date="2016-06-10T08:47:00Z">
            <w:rPr/>
          </w:rPrChange>
        </w:rPr>
        <w:pPrChange w:id="490" w:author="Sarah Chaston" w:date="2016-06-10T08:55:00Z">
          <w:pPr>
            <w:pStyle w:val="ListParagraph"/>
            <w:spacing w:after="0"/>
            <w:ind w:left="1800"/>
          </w:pPr>
        </w:pPrChange>
      </w:pPr>
      <w:r w:rsidRPr="00215E2F">
        <w:rPr>
          <w:rFonts w:ascii="Arial" w:hAnsi="Arial" w:cs="Arial"/>
          <w:b/>
          <w:rPrChange w:id="491" w:author="Sarah Chaston" w:date="2016-06-10T08:47:00Z">
            <w:rPr>
              <w:b/>
            </w:rPr>
          </w:rPrChange>
        </w:rPr>
        <w:t>Open File</w:t>
      </w:r>
      <w:r w:rsidRPr="00215E2F">
        <w:rPr>
          <w:rFonts w:ascii="Arial" w:hAnsi="Arial" w:cs="Arial"/>
          <w:rPrChange w:id="492" w:author="Sarah Chaston" w:date="2016-06-10T08:47:00Z">
            <w:rPr/>
          </w:rPrChange>
        </w:rPr>
        <w:t>: opens the protocol document if the location is valid.</w:t>
      </w:r>
      <w:r w:rsidR="00D67907" w:rsidRPr="00215E2F">
        <w:rPr>
          <w:rFonts w:ascii="Arial" w:hAnsi="Arial" w:cs="Arial"/>
          <w:rPrChange w:id="493" w:author="Sarah Chaston" w:date="2016-06-10T08:47:00Z">
            <w:rPr/>
          </w:rPrChange>
        </w:rPr>
        <w:t xml:space="preserve"> </w:t>
      </w:r>
      <w:ins w:id="494" w:author="Sarah Chaston" w:date="2016-06-10T12:10:00Z">
        <w:r w:rsidR="005A77D8">
          <w:rPr>
            <w:rFonts w:ascii="Arial" w:hAnsi="Arial" w:cs="Arial"/>
          </w:rPr>
          <w:t xml:space="preserve"> </w:t>
        </w:r>
      </w:ins>
      <w:r w:rsidR="00D67907" w:rsidRPr="00215E2F">
        <w:rPr>
          <w:rFonts w:ascii="Arial" w:hAnsi="Arial" w:cs="Arial"/>
          <w:rPrChange w:id="495" w:author="Sarah Chaston" w:date="2016-06-10T08:47:00Z">
            <w:rPr/>
          </w:rPrChange>
        </w:rPr>
        <w:t xml:space="preserve">If the file is word document then </w:t>
      </w:r>
      <w:del w:id="496" w:author="Sarah Chaston" w:date="2016-06-10T12:12:00Z">
        <w:r w:rsidR="00D67907" w:rsidRPr="00215E2F" w:rsidDel="00792E93">
          <w:rPr>
            <w:rFonts w:ascii="Arial" w:hAnsi="Arial" w:cs="Arial"/>
            <w:rPrChange w:id="497" w:author="Sarah Chaston" w:date="2016-06-10T08:47:00Z">
              <w:rPr/>
            </w:rPrChange>
          </w:rPr>
          <w:delText>it’ll</w:delText>
        </w:r>
      </w:del>
      <w:ins w:id="498" w:author="Sarah Chaston" w:date="2016-06-10T12:12:00Z">
        <w:r w:rsidR="00792E93">
          <w:rPr>
            <w:rFonts w:ascii="Arial" w:hAnsi="Arial" w:cs="Arial"/>
          </w:rPr>
          <w:t>it will</w:t>
        </w:r>
      </w:ins>
      <w:r w:rsidR="00D67907" w:rsidRPr="00215E2F">
        <w:rPr>
          <w:rFonts w:ascii="Arial" w:hAnsi="Arial" w:cs="Arial"/>
          <w:rPrChange w:id="499" w:author="Sarah Chaston" w:date="2016-06-10T08:47:00Z">
            <w:rPr/>
          </w:rPrChange>
        </w:rPr>
        <w:t xml:space="preserve"> be opened in Word, if it’s PDF file </w:t>
      </w:r>
      <w:del w:id="500" w:author="Sarah Chaston" w:date="2016-06-10T12:12:00Z">
        <w:r w:rsidR="00D67907" w:rsidRPr="00215E2F" w:rsidDel="00792E93">
          <w:rPr>
            <w:rFonts w:ascii="Arial" w:hAnsi="Arial" w:cs="Arial"/>
            <w:rPrChange w:id="501" w:author="Sarah Chaston" w:date="2016-06-10T08:47:00Z">
              <w:rPr/>
            </w:rPrChange>
          </w:rPr>
          <w:delText>it’ll</w:delText>
        </w:r>
      </w:del>
      <w:ins w:id="502" w:author="Sarah Chaston" w:date="2016-06-10T12:12:00Z">
        <w:r w:rsidR="00792E93">
          <w:rPr>
            <w:rFonts w:ascii="Arial" w:hAnsi="Arial" w:cs="Arial"/>
          </w:rPr>
          <w:t>it will</w:t>
        </w:r>
      </w:ins>
      <w:r w:rsidR="00D67907" w:rsidRPr="00215E2F">
        <w:rPr>
          <w:rFonts w:ascii="Arial" w:hAnsi="Arial" w:cs="Arial"/>
          <w:rPrChange w:id="503" w:author="Sarah Chaston" w:date="2016-06-10T08:47:00Z">
            <w:rPr/>
          </w:rPrChange>
        </w:rPr>
        <w:t xml:space="preserve"> be opened in Adobe Reader or Acrobat.</w:t>
      </w:r>
    </w:p>
    <w:p w14:paraId="0C9FE093" w14:textId="77777777" w:rsidR="008878E5" w:rsidRPr="00215E2F" w:rsidRDefault="00EE339F">
      <w:pPr>
        <w:pStyle w:val="ListParagraph"/>
        <w:spacing w:after="0"/>
        <w:ind w:left="1080"/>
        <w:rPr>
          <w:rFonts w:ascii="Arial" w:hAnsi="Arial" w:cs="Arial"/>
          <w:rPrChange w:id="504" w:author="Sarah Chaston" w:date="2016-06-10T08:47:00Z">
            <w:rPr/>
          </w:rPrChange>
        </w:rPr>
        <w:pPrChange w:id="505" w:author="Sarah Chaston" w:date="2016-06-10T08:55:00Z">
          <w:pPr>
            <w:pStyle w:val="ListParagraph"/>
            <w:spacing w:after="0"/>
            <w:ind w:left="1800"/>
          </w:pPr>
        </w:pPrChange>
      </w:pPr>
      <w:r w:rsidRPr="00215E2F">
        <w:rPr>
          <w:rFonts w:ascii="Arial" w:hAnsi="Arial" w:cs="Arial"/>
          <w:b/>
          <w:rPrChange w:id="506" w:author="Sarah Chaston" w:date="2016-06-10T08:47:00Z">
            <w:rPr>
              <w:b/>
            </w:rPr>
          </w:rPrChange>
        </w:rPr>
        <w:t>Assign Department</w:t>
      </w:r>
      <w:r w:rsidRPr="00215E2F">
        <w:rPr>
          <w:rFonts w:ascii="Arial" w:hAnsi="Arial" w:cs="Arial"/>
          <w:rPrChange w:id="507" w:author="Sarah Chaston" w:date="2016-06-10T08:47:00Z">
            <w:rPr/>
          </w:rPrChange>
        </w:rPr>
        <w:t xml:space="preserve">: </w:t>
      </w:r>
      <w:r w:rsidR="00E9729D" w:rsidRPr="00215E2F">
        <w:rPr>
          <w:rFonts w:ascii="Arial" w:hAnsi="Arial" w:cs="Arial"/>
          <w:rPrChange w:id="508" w:author="Sarah Chaston" w:date="2016-06-10T08:47:00Z">
            <w:rPr/>
          </w:rPrChange>
        </w:rPr>
        <w:t>assigns a department that is in charged for the selected protocol.</w:t>
      </w:r>
    </w:p>
    <w:p w14:paraId="6C772597" w14:textId="77777777" w:rsidR="004222CA" w:rsidRPr="00215E2F" w:rsidRDefault="004222CA">
      <w:pPr>
        <w:pStyle w:val="ListParagraph"/>
        <w:spacing w:after="0"/>
        <w:ind w:left="1080"/>
        <w:rPr>
          <w:rFonts w:ascii="Arial" w:hAnsi="Arial" w:cs="Arial"/>
          <w:rPrChange w:id="509" w:author="Sarah Chaston" w:date="2016-06-10T08:47:00Z">
            <w:rPr/>
          </w:rPrChange>
        </w:rPr>
        <w:pPrChange w:id="510" w:author="Sarah Chaston" w:date="2016-06-10T08:55:00Z">
          <w:pPr>
            <w:pStyle w:val="ListParagraph"/>
            <w:spacing w:after="0"/>
            <w:ind w:left="1800"/>
          </w:pPr>
        </w:pPrChange>
      </w:pPr>
      <w:r w:rsidRPr="00215E2F">
        <w:rPr>
          <w:rFonts w:ascii="Arial" w:hAnsi="Arial" w:cs="Arial"/>
          <w:b/>
          <w:rPrChange w:id="511" w:author="Sarah Chaston" w:date="2016-06-10T08:47:00Z">
            <w:rPr>
              <w:b/>
            </w:rPr>
          </w:rPrChange>
        </w:rPr>
        <w:t>Assign Project Number</w:t>
      </w:r>
      <w:r w:rsidRPr="00215E2F">
        <w:rPr>
          <w:rFonts w:ascii="Arial" w:hAnsi="Arial" w:cs="Arial"/>
          <w:rPrChange w:id="512" w:author="Sarah Chaston" w:date="2016-06-10T08:47:00Z">
            <w:rPr/>
          </w:rPrChange>
        </w:rPr>
        <w:t>: if you know the associate Project Number of a protocol, you can insert it into the system using this button.</w:t>
      </w:r>
    </w:p>
    <w:p w14:paraId="31EA08EB" w14:textId="77777777" w:rsidR="000E2FCB" w:rsidRPr="00215E2F" w:rsidRDefault="000E2FCB">
      <w:pPr>
        <w:pStyle w:val="ListParagraph"/>
        <w:spacing w:after="0"/>
        <w:ind w:left="360"/>
        <w:rPr>
          <w:rFonts w:ascii="Arial" w:hAnsi="Arial" w:cs="Arial"/>
          <w:rPrChange w:id="513" w:author="Sarah Chaston" w:date="2016-06-10T08:47:00Z">
            <w:rPr/>
          </w:rPrChange>
        </w:rPr>
        <w:pPrChange w:id="514" w:author="Sarah Chaston" w:date="2016-06-10T09:12:00Z">
          <w:pPr>
            <w:pStyle w:val="ListParagraph"/>
            <w:spacing w:after="0"/>
            <w:ind w:left="1080"/>
          </w:pPr>
        </w:pPrChange>
      </w:pPr>
    </w:p>
    <w:p w14:paraId="7A64EAF8" w14:textId="77777777" w:rsidR="00907620" w:rsidRPr="00215E2F" w:rsidDel="000A00B4" w:rsidRDefault="00907620">
      <w:pPr>
        <w:pStyle w:val="ListParagraph"/>
        <w:keepNext/>
        <w:spacing w:after="0"/>
        <w:ind w:left="360"/>
        <w:rPr>
          <w:del w:id="515" w:author="Sarah Chaston" w:date="2016-06-10T08:53:00Z"/>
          <w:rFonts w:ascii="Arial" w:hAnsi="Arial" w:cs="Arial"/>
          <w:rPrChange w:id="516" w:author="Sarah Chaston" w:date="2016-06-10T08:47:00Z">
            <w:rPr>
              <w:del w:id="517" w:author="Sarah Chaston" w:date="2016-06-10T08:53:00Z"/>
            </w:rPr>
          </w:rPrChange>
        </w:rPr>
        <w:pPrChange w:id="518" w:author="Sarah Chaston" w:date="2016-06-10T08:55:00Z">
          <w:pPr>
            <w:pStyle w:val="ListParagraph"/>
            <w:spacing w:after="0"/>
            <w:ind w:left="1080"/>
          </w:pPr>
        </w:pPrChange>
      </w:pPr>
    </w:p>
    <w:p w14:paraId="0C9736DD" w14:textId="77777777" w:rsidR="00907620" w:rsidRPr="00215E2F" w:rsidDel="000A00B4" w:rsidRDefault="00907620">
      <w:pPr>
        <w:pStyle w:val="ListParagraph"/>
        <w:keepNext/>
        <w:spacing w:after="0"/>
        <w:ind w:left="360"/>
        <w:rPr>
          <w:del w:id="519" w:author="Sarah Chaston" w:date="2016-06-10T08:53:00Z"/>
          <w:rFonts w:ascii="Arial" w:hAnsi="Arial" w:cs="Arial"/>
          <w:rPrChange w:id="520" w:author="Sarah Chaston" w:date="2016-06-10T08:47:00Z">
            <w:rPr>
              <w:del w:id="521" w:author="Sarah Chaston" w:date="2016-06-10T08:53:00Z"/>
            </w:rPr>
          </w:rPrChange>
        </w:rPr>
        <w:pPrChange w:id="522" w:author="Sarah Chaston" w:date="2016-06-10T08:55:00Z">
          <w:pPr>
            <w:pStyle w:val="ListParagraph"/>
            <w:spacing w:after="0"/>
            <w:ind w:left="1080"/>
          </w:pPr>
        </w:pPrChange>
      </w:pPr>
    </w:p>
    <w:p w14:paraId="20207F0C" w14:textId="77777777" w:rsidR="00907620" w:rsidRPr="00215E2F" w:rsidDel="000A00B4" w:rsidRDefault="00907620">
      <w:pPr>
        <w:pStyle w:val="ListParagraph"/>
        <w:keepNext/>
        <w:spacing w:after="0"/>
        <w:ind w:left="360"/>
        <w:rPr>
          <w:del w:id="523" w:author="Sarah Chaston" w:date="2016-06-10T08:53:00Z"/>
          <w:rFonts w:ascii="Arial" w:hAnsi="Arial" w:cs="Arial"/>
          <w:rPrChange w:id="524" w:author="Sarah Chaston" w:date="2016-06-10T08:47:00Z">
            <w:rPr>
              <w:del w:id="525" w:author="Sarah Chaston" w:date="2016-06-10T08:53:00Z"/>
            </w:rPr>
          </w:rPrChange>
        </w:rPr>
        <w:pPrChange w:id="526" w:author="Sarah Chaston" w:date="2016-06-10T08:55:00Z">
          <w:pPr>
            <w:pStyle w:val="ListParagraph"/>
            <w:spacing w:after="0"/>
            <w:ind w:left="1080"/>
          </w:pPr>
        </w:pPrChange>
      </w:pPr>
    </w:p>
    <w:p w14:paraId="19B6C322" w14:textId="77777777" w:rsidR="00907620" w:rsidRPr="00215E2F" w:rsidDel="000A00B4" w:rsidRDefault="00907620">
      <w:pPr>
        <w:pStyle w:val="ListParagraph"/>
        <w:keepNext/>
        <w:spacing w:after="0"/>
        <w:ind w:left="360"/>
        <w:rPr>
          <w:del w:id="527" w:author="Sarah Chaston" w:date="2016-06-10T08:53:00Z"/>
          <w:rFonts w:ascii="Arial" w:hAnsi="Arial" w:cs="Arial"/>
          <w:rPrChange w:id="528" w:author="Sarah Chaston" w:date="2016-06-10T08:47:00Z">
            <w:rPr>
              <w:del w:id="529" w:author="Sarah Chaston" w:date="2016-06-10T08:53:00Z"/>
            </w:rPr>
          </w:rPrChange>
        </w:rPr>
        <w:pPrChange w:id="530" w:author="Sarah Chaston" w:date="2016-06-10T08:55:00Z">
          <w:pPr>
            <w:pStyle w:val="ListParagraph"/>
            <w:spacing w:after="0"/>
            <w:ind w:left="1080"/>
          </w:pPr>
        </w:pPrChange>
      </w:pPr>
    </w:p>
    <w:p w14:paraId="1368A5AD" w14:textId="77777777" w:rsidR="009727D1" w:rsidRPr="00215E2F" w:rsidRDefault="009727D1">
      <w:pPr>
        <w:pStyle w:val="ListParagraph"/>
        <w:keepNext/>
        <w:numPr>
          <w:ilvl w:val="1"/>
          <w:numId w:val="1"/>
        </w:numPr>
        <w:spacing w:after="0"/>
        <w:ind w:left="360"/>
        <w:rPr>
          <w:rFonts w:ascii="Arial" w:hAnsi="Arial" w:cs="Arial"/>
          <w:b/>
          <w:rPrChange w:id="531" w:author="Sarah Chaston" w:date="2016-06-10T08:47:00Z">
            <w:rPr>
              <w:b/>
            </w:rPr>
          </w:rPrChange>
        </w:rPr>
        <w:pPrChange w:id="532" w:author="Sarah Chaston" w:date="2016-06-10T08:55:00Z">
          <w:pPr>
            <w:pStyle w:val="ListParagraph"/>
            <w:numPr>
              <w:ilvl w:val="1"/>
              <w:numId w:val="1"/>
            </w:numPr>
            <w:spacing w:after="0"/>
            <w:ind w:left="1080" w:hanging="360"/>
          </w:pPr>
        </w:pPrChange>
      </w:pPr>
      <w:r w:rsidRPr="00215E2F">
        <w:rPr>
          <w:rFonts w:ascii="Arial" w:hAnsi="Arial" w:cs="Arial"/>
          <w:b/>
          <w:rPrChange w:id="533" w:author="Sarah Chaston" w:date="2016-06-10T08:47:00Z">
            <w:rPr>
              <w:b/>
            </w:rPr>
          </w:rPrChange>
        </w:rPr>
        <w:t>Titles List:</w:t>
      </w:r>
    </w:p>
    <w:p w14:paraId="30A8ABC6" w14:textId="77777777" w:rsidR="009F7AD8" w:rsidRPr="00215E2F" w:rsidRDefault="009F7AD8">
      <w:pPr>
        <w:pStyle w:val="ListParagraph"/>
        <w:keepNext/>
        <w:spacing w:after="0"/>
        <w:ind w:left="360"/>
        <w:rPr>
          <w:rFonts w:ascii="Arial" w:hAnsi="Arial" w:cs="Arial"/>
          <w:rPrChange w:id="534" w:author="Sarah Chaston" w:date="2016-06-10T08:47:00Z">
            <w:rPr/>
          </w:rPrChange>
        </w:rPr>
        <w:pPrChange w:id="535" w:author="Sarah Chaston" w:date="2016-06-10T08:55:00Z">
          <w:pPr>
            <w:pStyle w:val="ListParagraph"/>
            <w:spacing w:after="0"/>
            <w:ind w:left="1080"/>
          </w:pPr>
        </w:pPrChange>
      </w:pPr>
    </w:p>
    <w:p w14:paraId="51D2A12C" w14:textId="77777777" w:rsidR="003243F9" w:rsidRPr="00215E2F" w:rsidRDefault="006C5227">
      <w:pPr>
        <w:pStyle w:val="ListParagraph"/>
        <w:keepNext/>
        <w:spacing w:after="0"/>
        <w:ind w:left="360"/>
        <w:rPr>
          <w:rFonts w:ascii="Arial" w:hAnsi="Arial" w:cs="Arial"/>
          <w:rPrChange w:id="536" w:author="Sarah Chaston" w:date="2016-06-10T08:47:00Z">
            <w:rPr/>
          </w:rPrChange>
        </w:rPr>
        <w:pPrChange w:id="537" w:author="Sarah Chaston" w:date="2016-06-10T08:55:00Z">
          <w:pPr>
            <w:pStyle w:val="ListParagraph"/>
            <w:spacing w:after="0"/>
            <w:ind w:left="1080"/>
          </w:pPr>
        </w:pPrChange>
      </w:pPr>
      <w:r w:rsidRPr="00215E2F">
        <w:rPr>
          <w:rFonts w:ascii="Arial" w:hAnsi="Arial" w:cs="Arial"/>
          <w:noProof/>
          <w:rPrChange w:id="538" w:author="Sarah Chaston" w:date="2016-06-10T08:47:00Z">
            <w:rPr>
              <w:noProof/>
            </w:rPr>
          </w:rPrChange>
        </w:rPr>
        <w:drawing>
          <wp:inline distT="0" distB="0" distL="0" distR="0" wp14:anchorId="6A76CDFC" wp14:editId="6AC935A1">
            <wp:extent cx="5943600" cy="657357"/>
            <wp:effectExtent l="0" t="0" r="0" b="9525"/>
            <wp:docPr id="12" name="Picture 12" descr="C:\Users\BMcCulley\Documents\ToxX Documentations\DocControl\Titl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McCulley\Documents\ToxX Documentations\DocControl\Title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7357"/>
                    </a:xfrm>
                    <a:prstGeom prst="rect">
                      <a:avLst/>
                    </a:prstGeom>
                    <a:noFill/>
                    <a:ln>
                      <a:noFill/>
                    </a:ln>
                  </pic:spPr>
                </pic:pic>
              </a:graphicData>
            </a:graphic>
          </wp:inline>
        </w:drawing>
      </w:r>
    </w:p>
    <w:p w14:paraId="187DF173" w14:textId="77777777" w:rsidR="006C5227" w:rsidRPr="00215E2F" w:rsidRDefault="006C5227">
      <w:pPr>
        <w:pStyle w:val="ListParagraph"/>
        <w:spacing w:after="0"/>
        <w:ind w:left="360"/>
        <w:rPr>
          <w:rFonts w:ascii="Arial" w:hAnsi="Arial" w:cs="Arial"/>
          <w:rPrChange w:id="539" w:author="Sarah Chaston" w:date="2016-06-10T08:47:00Z">
            <w:rPr/>
          </w:rPrChange>
        </w:rPr>
        <w:pPrChange w:id="540" w:author="Sarah Chaston" w:date="2016-06-10T08:55:00Z">
          <w:pPr>
            <w:pStyle w:val="ListParagraph"/>
            <w:spacing w:after="0"/>
            <w:ind w:left="1080"/>
          </w:pPr>
        </w:pPrChange>
      </w:pPr>
    </w:p>
    <w:p w14:paraId="32A481CD" w14:textId="34252EF6" w:rsidR="003243F9" w:rsidRPr="00215E2F" w:rsidRDefault="00742C2C">
      <w:pPr>
        <w:pStyle w:val="ListParagraph"/>
        <w:spacing w:after="0"/>
        <w:ind w:left="360"/>
        <w:rPr>
          <w:rFonts w:ascii="Arial" w:hAnsi="Arial" w:cs="Arial"/>
          <w:rPrChange w:id="541" w:author="Sarah Chaston" w:date="2016-06-10T08:47:00Z">
            <w:rPr/>
          </w:rPrChange>
        </w:rPr>
        <w:pPrChange w:id="542" w:author="Sarah Chaston" w:date="2016-06-10T08:55:00Z">
          <w:pPr>
            <w:pStyle w:val="ListParagraph"/>
            <w:spacing w:after="0"/>
            <w:ind w:left="1080"/>
          </w:pPr>
        </w:pPrChange>
      </w:pPr>
      <w:r w:rsidRPr="00215E2F">
        <w:rPr>
          <w:rFonts w:ascii="Arial" w:hAnsi="Arial" w:cs="Arial"/>
          <w:rPrChange w:id="543" w:author="Sarah Chaston" w:date="2016-06-10T08:47:00Z">
            <w:rPr/>
          </w:rPrChange>
        </w:rPr>
        <w:t xml:space="preserve">This list contains all the templates that are requested. </w:t>
      </w:r>
      <w:ins w:id="544" w:author="Sarah Chaston" w:date="2016-06-10T12:10:00Z">
        <w:r w:rsidR="005A77D8">
          <w:rPr>
            <w:rFonts w:ascii="Arial" w:hAnsi="Arial" w:cs="Arial"/>
          </w:rPr>
          <w:t xml:space="preserve"> </w:t>
        </w:r>
      </w:ins>
      <w:r w:rsidRPr="00215E2F">
        <w:rPr>
          <w:rFonts w:ascii="Arial" w:hAnsi="Arial" w:cs="Arial"/>
          <w:rPrChange w:id="545" w:author="Sarah Chaston" w:date="2016-06-10T08:47:00Z">
            <w:rPr/>
          </w:rPrChange>
        </w:rPr>
        <w:t xml:space="preserve">To update </w:t>
      </w:r>
      <w:del w:id="546" w:author="Sarah Chaston" w:date="2016-06-10T09:37:00Z">
        <w:r w:rsidRPr="00215E2F" w:rsidDel="00F870EF">
          <w:rPr>
            <w:rFonts w:ascii="Arial" w:hAnsi="Arial" w:cs="Arial"/>
            <w:rPrChange w:id="547" w:author="Sarah Chaston" w:date="2016-06-10T08:47:00Z">
              <w:rPr/>
            </w:rPrChange>
          </w:rPr>
          <w:delText xml:space="preserve">a </w:delText>
        </w:r>
      </w:del>
      <w:r w:rsidRPr="00215E2F">
        <w:rPr>
          <w:rFonts w:ascii="Arial" w:hAnsi="Arial" w:cs="Arial"/>
          <w:rPrChange w:id="548" w:author="Sarah Chaston" w:date="2016-06-10T08:47:00Z">
            <w:rPr/>
          </w:rPrChange>
        </w:rPr>
        <w:t>template information using the tools in the menu bar, simply click on a template and select the tools as described in 5.1.</w:t>
      </w:r>
    </w:p>
    <w:p w14:paraId="6C1451B6" w14:textId="77777777" w:rsidR="00907620" w:rsidRPr="00215E2F" w:rsidRDefault="00907620">
      <w:pPr>
        <w:pStyle w:val="ListParagraph"/>
        <w:spacing w:after="0"/>
        <w:ind w:left="360"/>
        <w:rPr>
          <w:rFonts w:ascii="Arial" w:hAnsi="Arial" w:cs="Arial"/>
          <w:rPrChange w:id="549" w:author="Sarah Chaston" w:date="2016-06-10T08:47:00Z">
            <w:rPr/>
          </w:rPrChange>
        </w:rPr>
        <w:pPrChange w:id="550" w:author="Sarah Chaston" w:date="2016-06-10T08:55:00Z">
          <w:pPr>
            <w:pStyle w:val="ListParagraph"/>
            <w:spacing w:after="0"/>
            <w:ind w:left="1080"/>
          </w:pPr>
        </w:pPrChange>
      </w:pPr>
    </w:p>
    <w:p w14:paraId="628FB4D1" w14:textId="77777777" w:rsidR="009727D1" w:rsidRPr="00215E2F" w:rsidRDefault="009727D1">
      <w:pPr>
        <w:pStyle w:val="ListParagraph"/>
        <w:keepNext/>
        <w:numPr>
          <w:ilvl w:val="1"/>
          <w:numId w:val="1"/>
        </w:numPr>
        <w:spacing w:after="0"/>
        <w:ind w:left="360"/>
        <w:rPr>
          <w:rFonts w:ascii="Arial" w:hAnsi="Arial" w:cs="Arial"/>
          <w:b/>
          <w:rPrChange w:id="551" w:author="Sarah Chaston" w:date="2016-06-10T08:47:00Z">
            <w:rPr>
              <w:b/>
            </w:rPr>
          </w:rPrChange>
        </w:rPr>
        <w:pPrChange w:id="552" w:author="Sarah Chaston" w:date="2016-06-10T09:04:00Z">
          <w:pPr>
            <w:pStyle w:val="ListParagraph"/>
            <w:numPr>
              <w:ilvl w:val="1"/>
              <w:numId w:val="1"/>
            </w:numPr>
            <w:spacing w:after="0"/>
            <w:ind w:left="1080" w:hanging="360"/>
          </w:pPr>
        </w:pPrChange>
      </w:pPr>
      <w:r w:rsidRPr="00215E2F">
        <w:rPr>
          <w:rFonts w:ascii="Arial" w:hAnsi="Arial" w:cs="Arial"/>
          <w:b/>
          <w:rPrChange w:id="553" w:author="Sarah Chaston" w:date="2016-06-10T08:47:00Z">
            <w:rPr>
              <w:b/>
            </w:rPr>
          </w:rPrChange>
        </w:rPr>
        <w:t>Protocol Request Information:</w:t>
      </w:r>
    </w:p>
    <w:p w14:paraId="3E189FF3" w14:textId="77777777" w:rsidR="00E9367B" w:rsidRPr="00215E2F" w:rsidRDefault="00E9367B">
      <w:pPr>
        <w:pStyle w:val="ListParagraph"/>
        <w:keepNext/>
        <w:spacing w:after="0"/>
        <w:ind w:left="360"/>
        <w:rPr>
          <w:rFonts w:ascii="Arial" w:hAnsi="Arial" w:cs="Arial"/>
          <w:rPrChange w:id="554" w:author="Sarah Chaston" w:date="2016-06-10T08:47:00Z">
            <w:rPr/>
          </w:rPrChange>
        </w:rPr>
        <w:pPrChange w:id="555" w:author="Sarah Chaston" w:date="2016-06-10T09:04:00Z">
          <w:pPr>
            <w:pStyle w:val="ListParagraph"/>
            <w:spacing w:after="0"/>
            <w:ind w:left="1080"/>
          </w:pPr>
        </w:pPrChange>
      </w:pPr>
    </w:p>
    <w:p w14:paraId="51BD07F1" w14:textId="77777777" w:rsidR="00013A60" w:rsidRPr="00215E2F" w:rsidRDefault="00914764">
      <w:pPr>
        <w:pStyle w:val="ListParagraph"/>
        <w:spacing w:after="0"/>
        <w:ind w:left="360"/>
        <w:rPr>
          <w:rFonts w:ascii="Arial" w:hAnsi="Arial" w:cs="Arial"/>
          <w:rPrChange w:id="556" w:author="Sarah Chaston" w:date="2016-06-10T08:47:00Z">
            <w:rPr/>
          </w:rPrChange>
        </w:rPr>
        <w:pPrChange w:id="557" w:author="Sarah Chaston" w:date="2016-06-10T08:55:00Z">
          <w:pPr>
            <w:pStyle w:val="ListParagraph"/>
            <w:spacing w:after="0"/>
            <w:ind w:left="1080"/>
          </w:pPr>
        </w:pPrChange>
      </w:pPr>
      <w:r w:rsidRPr="00215E2F">
        <w:rPr>
          <w:rFonts w:ascii="Arial" w:hAnsi="Arial" w:cs="Arial"/>
          <w:noProof/>
          <w:rPrChange w:id="558" w:author="Sarah Chaston" w:date="2016-06-10T08:47:00Z">
            <w:rPr>
              <w:noProof/>
            </w:rPr>
          </w:rPrChange>
        </w:rPr>
        <w:drawing>
          <wp:inline distT="0" distB="0" distL="0" distR="0" wp14:anchorId="441B4FB5" wp14:editId="66CDB415">
            <wp:extent cx="5640779" cy="2816186"/>
            <wp:effectExtent l="0" t="0" r="0" b="3810"/>
            <wp:docPr id="14" name="Picture 14" descr="C:\Users\BMcCulley\Documents\ToxX Documentations\DocControl\Request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McCulley\Documents\ToxX Documentations\DocControl\RequestDetai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846" cy="2818716"/>
                    </a:xfrm>
                    <a:prstGeom prst="rect">
                      <a:avLst/>
                    </a:prstGeom>
                    <a:noFill/>
                    <a:ln>
                      <a:noFill/>
                    </a:ln>
                  </pic:spPr>
                </pic:pic>
              </a:graphicData>
            </a:graphic>
          </wp:inline>
        </w:drawing>
      </w:r>
    </w:p>
    <w:p w14:paraId="5BE67A25" w14:textId="77777777" w:rsidR="004B5394" w:rsidRPr="00215E2F" w:rsidRDefault="004B5394">
      <w:pPr>
        <w:spacing w:after="0"/>
        <w:ind w:left="360"/>
        <w:rPr>
          <w:rFonts w:ascii="Arial" w:hAnsi="Arial" w:cs="Arial"/>
          <w:rPrChange w:id="559" w:author="Sarah Chaston" w:date="2016-06-10T08:47:00Z">
            <w:rPr/>
          </w:rPrChange>
        </w:rPr>
        <w:pPrChange w:id="560" w:author="Sarah Chaston" w:date="2016-06-10T08:55:00Z">
          <w:pPr>
            <w:spacing w:after="0"/>
          </w:pPr>
        </w:pPrChange>
      </w:pPr>
    </w:p>
    <w:p w14:paraId="33E8D63A" w14:textId="12340BD1" w:rsidR="00E22E54" w:rsidRDefault="00E22E54">
      <w:pPr>
        <w:spacing w:after="0"/>
        <w:ind w:left="360"/>
        <w:rPr>
          <w:ins w:id="561" w:author="Sarah Chaston" w:date="2016-06-10T09:10:00Z"/>
          <w:rFonts w:ascii="Arial" w:hAnsi="Arial" w:cs="Arial"/>
        </w:rPr>
        <w:pPrChange w:id="562" w:author="Sarah Chaston" w:date="2016-06-10T08:55:00Z">
          <w:pPr>
            <w:spacing w:after="0"/>
            <w:ind w:left="1080"/>
          </w:pPr>
        </w:pPrChange>
      </w:pPr>
      <w:r w:rsidRPr="00215E2F">
        <w:rPr>
          <w:rFonts w:ascii="Arial" w:hAnsi="Arial" w:cs="Arial"/>
          <w:rPrChange w:id="563" w:author="Sarah Chaston" w:date="2016-06-10T08:47:00Z">
            <w:rPr/>
          </w:rPrChange>
        </w:rPr>
        <w:t>This is the form that Sales / Customer Service fills in when they submit a request.</w:t>
      </w:r>
      <w:ins w:id="564" w:author="Sarah Chaston" w:date="2016-06-10T12:10:00Z">
        <w:r w:rsidR="005A77D8">
          <w:rPr>
            <w:rFonts w:ascii="Arial" w:hAnsi="Arial" w:cs="Arial"/>
          </w:rPr>
          <w:t xml:space="preserve"> </w:t>
        </w:r>
      </w:ins>
      <w:r w:rsidRPr="00215E2F">
        <w:rPr>
          <w:rFonts w:ascii="Arial" w:hAnsi="Arial" w:cs="Arial"/>
          <w:rPrChange w:id="565" w:author="Sarah Chaston" w:date="2016-06-10T08:47:00Z">
            <w:rPr/>
          </w:rPrChange>
        </w:rPr>
        <w:t xml:space="preserve"> If you want to make changes on selection fields, click on the highlighted buttons as shown above.</w:t>
      </w:r>
      <w:r w:rsidR="00714814" w:rsidRPr="00215E2F">
        <w:rPr>
          <w:rFonts w:ascii="Arial" w:hAnsi="Arial" w:cs="Arial"/>
          <w:rPrChange w:id="566" w:author="Sarah Chaston" w:date="2016-06-10T08:47:00Z">
            <w:rPr/>
          </w:rPrChange>
        </w:rPr>
        <w:t xml:space="preserve"> For text fields, you can click on the text box and start typing. </w:t>
      </w:r>
      <w:ins w:id="567" w:author="Sarah Chaston" w:date="2016-06-10T12:10:00Z">
        <w:r w:rsidR="005A77D8">
          <w:rPr>
            <w:rFonts w:ascii="Arial" w:hAnsi="Arial" w:cs="Arial"/>
          </w:rPr>
          <w:t xml:space="preserve"> </w:t>
        </w:r>
      </w:ins>
      <w:r w:rsidR="00714814" w:rsidRPr="00215E2F">
        <w:rPr>
          <w:rFonts w:ascii="Arial" w:hAnsi="Arial" w:cs="Arial"/>
          <w:rPrChange w:id="568" w:author="Sarah Chaston" w:date="2016-06-10T08:47:00Z">
            <w:rPr/>
          </w:rPrChange>
        </w:rPr>
        <w:t xml:space="preserve">After you make the changes, make sure to go to the menu bar, select </w:t>
      </w:r>
      <w:r w:rsidR="00714814" w:rsidRPr="00CA51CB">
        <w:rPr>
          <w:rFonts w:ascii="Arial" w:hAnsi="Arial" w:cs="Arial"/>
          <w:b/>
          <w:rPrChange w:id="569" w:author="Sarah Chaston" w:date="2016-06-10T09:21:00Z">
            <w:rPr>
              <w:highlight w:val="yellow"/>
            </w:rPr>
          </w:rPrChange>
        </w:rPr>
        <w:t>Protocol Request</w:t>
      </w:r>
      <w:r w:rsidR="00714814" w:rsidRPr="00CA51CB">
        <w:rPr>
          <w:rFonts w:ascii="Arial" w:hAnsi="Arial" w:cs="Arial"/>
          <w:rPrChange w:id="570" w:author="Sarah Chaston" w:date="2016-06-10T09:21:00Z">
            <w:rPr>
              <w:highlight w:val="yellow"/>
            </w:rPr>
          </w:rPrChange>
        </w:rPr>
        <w:t xml:space="preserve"> -&gt; </w:t>
      </w:r>
      <w:r w:rsidR="00714814" w:rsidRPr="00CA51CB">
        <w:rPr>
          <w:rFonts w:ascii="Arial" w:hAnsi="Arial" w:cs="Arial"/>
          <w:b/>
          <w:rPrChange w:id="571" w:author="Sarah Chaston" w:date="2016-06-10T09:21:00Z">
            <w:rPr>
              <w:highlight w:val="yellow"/>
            </w:rPr>
          </w:rPrChange>
        </w:rPr>
        <w:t>Save Changes</w:t>
      </w:r>
      <w:r w:rsidR="00714814" w:rsidRPr="00CA51CB">
        <w:rPr>
          <w:rFonts w:ascii="Arial" w:hAnsi="Arial" w:cs="Arial"/>
          <w:rPrChange w:id="572" w:author="Sarah Chaston" w:date="2016-06-10T09:21:00Z">
            <w:rPr>
              <w:highlight w:val="yellow"/>
            </w:rPr>
          </w:rPrChange>
        </w:rPr>
        <w:t>:</w:t>
      </w:r>
    </w:p>
    <w:p w14:paraId="066F416C" w14:textId="77777777" w:rsidR="00E21B2C" w:rsidRPr="00215E2F" w:rsidRDefault="00E21B2C">
      <w:pPr>
        <w:spacing w:after="0"/>
        <w:ind w:left="360"/>
        <w:rPr>
          <w:rFonts w:ascii="Arial" w:hAnsi="Arial" w:cs="Arial"/>
          <w:rPrChange w:id="573" w:author="Sarah Chaston" w:date="2016-06-10T08:47:00Z">
            <w:rPr/>
          </w:rPrChange>
        </w:rPr>
        <w:pPrChange w:id="574" w:author="Sarah Chaston" w:date="2016-06-10T08:55:00Z">
          <w:pPr>
            <w:spacing w:after="0"/>
            <w:ind w:left="1080"/>
          </w:pPr>
        </w:pPrChange>
      </w:pPr>
    </w:p>
    <w:p w14:paraId="752D713F" w14:textId="77777777" w:rsidR="00714814" w:rsidRPr="00215E2F" w:rsidRDefault="003D16E3">
      <w:pPr>
        <w:spacing w:after="0"/>
        <w:ind w:left="360"/>
        <w:rPr>
          <w:rFonts w:ascii="Arial" w:hAnsi="Arial" w:cs="Arial"/>
          <w:rPrChange w:id="575" w:author="Sarah Chaston" w:date="2016-06-10T08:47:00Z">
            <w:rPr/>
          </w:rPrChange>
        </w:rPr>
        <w:pPrChange w:id="576" w:author="Sarah Chaston" w:date="2016-06-10T08:55:00Z">
          <w:pPr>
            <w:spacing w:after="0"/>
            <w:ind w:left="1080"/>
          </w:pPr>
        </w:pPrChange>
      </w:pPr>
      <w:r w:rsidRPr="00215E2F">
        <w:rPr>
          <w:rFonts w:ascii="Arial" w:hAnsi="Arial" w:cs="Arial"/>
          <w:noProof/>
          <w:rPrChange w:id="577" w:author="Sarah Chaston" w:date="2016-06-10T08:47:00Z">
            <w:rPr>
              <w:noProof/>
            </w:rPr>
          </w:rPrChange>
        </w:rPr>
        <w:drawing>
          <wp:inline distT="0" distB="0" distL="0" distR="0" wp14:anchorId="7C8287F4" wp14:editId="36A6A549">
            <wp:extent cx="1905000" cy="1419225"/>
            <wp:effectExtent l="0" t="0" r="0" b="9525"/>
            <wp:docPr id="15" name="Picture 15" descr="C:\Users\BMcCulley\Documents\ToxX Documentations\DocControl\ProtocolRequest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McCulley\Documents\ToxX Documentations\DocControl\ProtocolRequestMenu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19225"/>
                    </a:xfrm>
                    <a:prstGeom prst="rect">
                      <a:avLst/>
                    </a:prstGeom>
                    <a:noFill/>
                    <a:ln>
                      <a:noFill/>
                    </a:ln>
                  </pic:spPr>
                </pic:pic>
              </a:graphicData>
            </a:graphic>
          </wp:inline>
        </w:drawing>
      </w:r>
    </w:p>
    <w:p w14:paraId="6B5E73BF" w14:textId="77777777" w:rsidR="0022763E" w:rsidRPr="00215E2F" w:rsidDel="000A00B4" w:rsidRDefault="0022763E">
      <w:pPr>
        <w:spacing w:after="0"/>
        <w:ind w:left="360"/>
        <w:rPr>
          <w:del w:id="578" w:author="Sarah Chaston" w:date="2016-06-10T08:53:00Z"/>
          <w:rFonts w:ascii="Arial" w:hAnsi="Arial" w:cs="Arial"/>
          <w:rPrChange w:id="579" w:author="Sarah Chaston" w:date="2016-06-10T08:47:00Z">
            <w:rPr>
              <w:del w:id="580" w:author="Sarah Chaston" w:date="2016-06-10T08:53:00Z"/>
            </w:rPr>
          </w:rPrChange>
        </w:rPr>
        <w:pPrChange w:id="581" w:author="Sarah Chaston" w:date="2016-06-10T08:55:00Z">
          <w:pPr>
            <w:spacing w:after="0"/>
            <w:ind w:left="1080"/>
          </w:pPr>
        </w:pPrChange>
      </w:pPr>
    </w:p>
    <w:p w14:paraId="218B5BF4" w14:textId="77777777" w:rsidR="0022763E" w:rsidRPr="00215E2F" w:rsidRDefault="0022763E">
      <w:pPr>
        <w:spacing w:after="0"/>
        <w:ind w:left="360"/>
        <w:rPr>
          <w:rFonts w:ascii="Arial" w:hAnsi="Arial" w:cs="Arial"/>
          <w:rPrChange w:id="582" w:author="Sarah Chaston" w:date="2016-06-10T08:47:00Z">
            <w:rPr/>
          </w:rPrChange>
        </w:rPr>
        <w:pPrChange w:id="583" w:author="Sarah Chaston" w:date="2016-06-10T08:55:00Z">
          <w:pPr>
            <w:spacing w:after="0"/>
            <w:ind w:left="1080"/>
          </w:pPr>
        </w:pPrChange>
      </w:pPr>
    </w:p>
    <w:p w14:paraId="7A5352F7" w14:textId="77777777" w:rsidR="00013A60" w:rsidRPr="00215E2F" w:rsidDel="00E21B2C" w:rsidRDefault="00013A60">
      <w:pPr>
        <w:spacing w:after="0"/>
        <w:ind w:left="360"/>
        <w:rPr>
          <w:del w:id="584" w:author="Sarah Chaston" w:date="2016-06-10T09:04:00Z"/>
          <w:rFonts w:ascii="Arial" w:hAnsi="Arial" w:cs="Arial"/>
          <w:rPrChange w:id="585" w:author="Sarah Chaston" w:date="2016-06-10T08:47:00Z">
            <w:rPr>
              <w:del w:id="586" w:author="Sarah Chaston" w:date="2016-06-10T09:04:00Z"/>
            </w:rPr>
          </w:rPrChange>
        </w:rPr>
        <w:pPrChange w:id="587" w:author="Sarah Chaston" w:date="2016-06-10T08:55:00Z">
          <w:pPr>
            <w:spacing w:after="0"/>
          </w:pPr>
        </w:pPrChange>
      </w:pPr>
    </w:p>
    <w:p w14:paraId="69A2B7D4" w14:textId="77777777" w:rsidR="00457C2C" w:rsidRDefault="00457C2C">
      <w:pPr>
        <w:pStyle w:val="ListParagraph"/>
        <w:keepNext/>
        <w:numPr>
          <w:ilvl w:val="0"/>
          <w:numId w:val="1"/>
        </w:numPr>
        <w:spacing w:after="0"/>
        <w:ind w:left="360"/>
        <w:rPr>
          <w:ins w:id="588" w:author="Sarah Chaston" w:date="2016-06-10T09:12:00Z"/>
          <w:rFonts w:ascii="Arial" w:hAnsi="Arial" w:cs="Arial"/>
          <w:color w:val="ED7D31" w:themeColor="accent2"/>
          <w:sz w:val="28"/>
          <w:szCs w:val="28"/>
        </w:rPr>
        <w:pPrChange w:id="589" w:author="Sarah Chaston" w:date="2016-06-10T09:12:00Z">
          <w:pPr>
            <w:pStyle w:val="ListParagraph"/>
            <w:numPr>
              <w:numId w:val="1"/>
            </w:numPr>
            <w:spacing w:after="0"/>
            <w:ind w:hanging="360"/>
          </w:pPr>
        </w:pPrChange>
      </w:pPr>
      <w:r w:rsidRPr="00215E2F">
        <w:rPr>
          <w:rFonts w:ascii="Arial" w:hAnsi="Arial" w:cs="Arial"/>
          <w:color w:val="ED7D31" w:themeColor="accent2"/>
          <w:sz w:val="28"/>
          <w:szCs w:val="28"/>
          <w:rPrChange w:id="590" w:author="Sarah Chaston" w:date="2016-06-10T08:47:00Z">
            <w:rPr>
              <w:color w:val="ED7D31" w:themeColor="accent2"/>
              <w:sz w:val="28"/>
              <w:szCs w:val="28"/>
            </w:rPr>
          </w:rPrChange>
        </w:rPr>
        <w:t>Protocol Request Tab:</w:t>
      </w:r>
    </w:p>
    <w:p w14:paraId="227321A6" w14:textId="77777777" w:rsidR="00951120" w:rsidRPr="00951120" w:rsidRDefault="00951120">
      <w:pPr>
        <w:pStyle w:val="ListParagraph"/>
        <w:keepNext/>
        <w:spacing w:after="0"/>
        <w:ind w:left="360"/>
        <w:rPr>
          <w:rFonts w:ascii="Arial" w:hAnsi="Arial" w:cs="Arial"/>
          <w:rPrChange w:id="591" w:author="Sarah Chaston" w:date="2016-06-10T09:12:00Z">
            <w:rPr>
              <w:color w:val="ED7D31" w:themeColor="accent2"/>
              <w:sz w:val="28"/>
              <w:szCs w:val="28"/>
            </w:rPr>
          </w:rPrChange>
        </w:rPr>
        <w:pPrChange w:id="592" w:author="Sarah Chaston" w:date="2016-06-10T09:13:00Z">
          <w:pPr>
            <w:pStyle w:val="ListParagraph"/>
            <w:numPr>
              <w:numId w:val="1"/>
            </w:numPr>
            <w:spacing w:after="0"/>
            <w:ind w:hanging="360"/>
          </w:pPr>
        </w:pPrChange>
      </w:pPr>
    </w:p>
    <w:p w14:paraId="35DEAAC8" w14:textId="77777777" w:rsidR="00C266A0" w:rsidRPr="00215E2F" w:rsidRDefault="0022763E">
      <w:pPr>
        <w:pStyle w:val="ListParagraph"/>
        <w:spacing w:after="0"/>
        <w:ind w:left="360"/>
        <w:rPr>
          <w:rFonts w:ascii="Arial" w:hAnsi="Arial" w:cs="Arial"/>
          <w:rPrChange w:id="593" w:author="Sarah Chaston" w:date="2016-06-10T08:47:00Z">
            <w:rPr/>
          </w:rPrChange>
        </w:rPr>
        <w:pPrChange w:id="594" w:author="Sarah Chaston" w:date="2016-06-10T08:55:00Z">
          <w:pPr>
            <w:pStyle w:val="ListParagraph"/>
            <w:spacing w:after="0"/>
          </w:pPr>
        </w:pPrChange>
      </w:pPr>
      <w:r w:rsidRPr="00215E2F">
        <w:rPr>
          <w:rFonts w:ascii="Arial" w:hAnsi="Arial" w:cs="Arial"/>
          <w:noProof/>
          <w:rPrChange w:id="595" w:author="Sarah Chaston" w:date="2016-06-10T08:47:00Z">
            <w:rPr>
              <w:noProof/>
            </w:rPr>
          </w:rPrChange>
        </w:rPr>
        <w:drawing>
          <wp:inline distT="0" distB="0" distL="0" distR="0" wp14:anchorId="3DD2A18E" wp14:editId="548C96B5">
            <wp:extent cx="5943600" cy="2353157"/>
            <wp:effectExtent l="0" t="0" r="0" b="9525"/>
            <wp:docPr id="16" name="Picture 16" descr="C:\Users\BMcCulley\Documents\ToxX Documentations\DocControl\AddProtocol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McCulley\Documents\ToxX Documentations\DocControl\AddProtocol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3157"/>
                    </a:xfrm>
                    <a:prstGeom prst="rect">
                      <a:avLst/>
                    </a:prstGeom>
                    <a:noFill/>
                    <a:ln>
                      <a:noFill/>
                    </a:ln>
                  </pic:spPr>
                </pic:pic>
              </a:graphicData>
            </a:graphic>
          </wp:inline>
        </w:drawing>
      </w:r>
    </w:p>
    <w:p w14:paraId="3A4A8D74" w14:textId="77777777" w:rsidR="0022763E" w:rsidRPr="00215E2F" w:rsidRDefault="0022763E">
      <w:pPr>
        <w:pStyle w:val="ListParagraph"/>
        <w:spacing w:after="0"/>
        <w:ind w:left="360"/>
        <w:rPr>
          <w:rFonts w:ascii="Arial" w:hAnsi="Arial" w:cs="Arial"/>
          <w:rPrChange w:id="596" w:author="Sarah Chaston" w:date="2016-06-10T08:47:00Z">
            <w:rPr/>
          </w:rPrChange>
        </w:rPr>
        <w:pPrChange w:id="597" w:author="Sarah Chaston" w:date="2016-06-10T08:55:00Z">
          <w:pPr>
            <w:pStyle w:val="ListParagraph"/>
            <w:spacing w:after="0"/>
          </w:pPr>
        </w:pPrChange>
      </w:pPr>
      <w:bookmarkStart w:id="598" w:name="_GoBack"/>
      <w:bookmarkEnd w:id="598"/>
    </w:p>
    <w:p w14:paraId="592169F7" w14:textId="0D62F969" w:rsidR="0022763E" w:rsidRDefault="00735154">
      <w:pPr>
        <w:pStyle w:val="ListParagraph"/>
        <w:spacing w:after="0"/>
        <w:ind w:left="360"/>
        <w:rPr>
          <w:ins w:id="599" w:author="Sarah Chaston" w:date="2016-06-10T09:22:00Z"/>
          <w:rFonts w:ascii="Arial" w:hAnsi="Arial" w:cs="Arial"/>
        </w:rPr>
        <w:pPrChange w:id="600" w:author="Sarah Chaston" w:date="2016-06-10T08:55:00Z">
          <w:pPr>
            <w:pStyle w:val="ListParagraph"/>
            <w:spacing w:after="0"/>
          </w:pPr>
        </w:pPrChange>
      </w:pPr>
      <w:r w:rsidRPr="00215E2F">
        <w:rPr>
          <w:rFonts w:ascii="Arial" w:hAnsi="Arial" w:cs="Arial"/>
          <w:rPrChange w:id="601" w:author="Sarah Chaston" w:date="2016-06-10T08:47:00Z">
            <w:rPr/>
          </w:rPrChange>
        </w:rPr>
        <w:t xml:space="preserve">To submit a protocol request, click on </w:t>
      </w:r>
      <w:r w:rsidRPr="009505FF">
        <w:rPr>
          <w:rFonts w:ascii="Arial" w:hAnsi="Arial" w:cs="Arial"/>
          <w:b/>
          <w:rPrChange w:id="602" w:author="Sarah Chaston" w:date="2016-06-10T12:02:00Z">
            <w:rPr/>
          </w:rPrChange>
        </w:rPr>
        <w:t>Protocol Request</w:t>
      </w:r>
      <w:r w:rsidRPr="00215E2F">
        <w:rPr>
          <w:rFonts w:ascii="Arial" w:hAnsi="Arial" w:cs="Arial"/>
          <w:rPrChange w:id="603" w:author="Sarah Chaston" w:date="2016-06-10T08:47:00Z">
            <w:rPr/>
          </w:rPrChange>
        </w:rPr>
        <w:t xml:space="preserve"> button on the menu bar. </w:t>
      </w:r>
      <w:ins w:id="604" w:author="Sarah Chaston" w:date="2016-06-10T12:10:00Z">
        <w:r w:rsidR="005A77D8">
          <w:rPr>
            <w:rFonts w:ascii="Arial" w:hAnsi="Arial" w:cs="Arial"/>
          </w:rPr>
          <w:t xml:space="preserve"> </w:t>
        </w:r>
      </w:ins>
      <w:del w:id="605" w:author="Sarah Chaston" w:date="2016-06-10T12:12:00Z">
        <w:r w:rsidRPr="00215E2F" w:rsidDel="00792E93">
          <w:rPr>
            <w:rFonts w:ascii="Arial" w:hAnsi="Arial" w:cs="Arial"/>
            <w:rPrChange w:id="606" w:author="Sarah Chaston" w:date="2016-06-10T08:47:00Z">
              <w:rPr/>
            </w:rPrChange>
          </w:rPr>
          <w:delText>It’ll</w:delText>
        </w:r>
      </w:del>
      <w:ins w:id="607" w:author="Sarah Chaston" w:date="2016-06-10T12:12:00Z">
        <w:r w:rsidR="00792E93">
          <w:rPr>
            <w:rFonts w:ascii="Arial" w:hAnsi="Arial" w:cs="Arial"/>
          </w:rPr>
          <w:t>It will</w:t>
        </w:r>
      </w:ins>
      <w:r w:rsidRPr="00215E2F">
        <w:rPr>
          <w:rFonts w:ascii="Arial" w:hAnsi="Arial" w:cs="Arial"/>
          <w:rPrChange w:id="608" w:author="Sarah Chaston" w:date="2016-06-10T08:47:00Z">
            <w:rPr/>
          </w:rPrChange>
        </w:rPr>
        <w:t xml:space="preserve"> show you the request form as above.</w:t>
      </w:r>
    </w:p>
    <w:p w14:paraId="71EB05DD" w14:textId="77777777" w:rsidR="00CA51CB" w:rsidRPr="00215E2F" w:rsidRDefault="00CA51CB">
      <w:pPr>
        <w:pStyle w:val="ListParagraph"/>
        <w:spacing w:after="0"/>
        <w:ind w:left="360"/>
        <w:rPr>
          <w:rFonts w:ascii="Arial" w:hAnsi="Arial" w:cs="Arial"/>
          <w:rPrChange w:id="609" w:author="Sarah Chaston" w:date="2016-06-10T08:47:00Z">
            <w:rPr/>
          </w:rPrChange>
        </w:rPr>
        <w:pPrChange w:id="610" w:author="Sarah Chaston" w:date="2016-06-10T08:55:00Z">
          <w:pPr>
            <w:pStyle w:val="ListParagraph"/>
            <w:spacing w:after="0"/>
          </w:pPr>
        </w:pPrChange>
      </w:pPr>
    </w:p>
    <w:p w14:paraId="604CE705" w14:textId="77777777" w:rsidR="00CE1474" w:rsidRPr="009505FF" w:rsidRDefault="00CE1474">
      <w:pPr>
        <w:pStyle w:val="ListParagraph"/>
        <w:spacing w:after="0"/>
        <w:ind w:left="360"/>
        <w:rPr>
          <w:ins w:id="611" w:author="Sarah Chaston" w:date="2016-06-10T09:23:00Z"/>
          <w:rFonts w:ascii="Arial" w:hAnsi="Arial" w:cs="Arial"/>
          <w:rPrChange w:id="612" w:author="Sarah Chaston" w:date="2016-06-10T12:01:00Z">
            <w:rPr>
              <w:ins w:id="613" w:author="Sarah Chaston" w:date="2016-06-10T09:23:00Z"/>
              <w:rFonts w:ascii="Arial" w:hAnsi="Arial" w:cs="Arial"/>
              <w:i/>
            </w:rPr>
          </w:rPrChange>
        </w:rPr>
        <w:pPrChange w:id="614" w:author="Sarah Chaston" w:date="2016-06-10T08:55:00Z">
          <w:pPr>
            <w:pStyle w:val="ListParagraph"/>
            <w:spacing w:after="0"/>
          </w:pPr>
        </w:pPrChange>
      </w:pPr>
      <w:r w:rsidRPr="009505FF">
        <w:rPr>
          <w:rFonts w:ascii="Arial" w:hAnsi="Arial" w:cs="Arial"/>
          <w:rPrChange w:id="615" w:author="Sarah Chaston" w:date="2016-06-10T12:01:00Z">
            <w:rPr>
              <w:i/>
            </w:rPr>
          </w:rPrChange>
        </w:rPr>
        <w:t>Step 1: type in sponsor name that you want to submit the request for.</w:t>
      </w:r>
    </w:p>
    <w:p w14:paraId="01478EDA" w14:textId="77777777" w:rsidR="00CA51CB" w:rsidRPr="009505FF" w:rsidRDefault="00CA51CB">
      <w:pPr>
        <w:pStyle w:val="ListParagraph"/>
        <w:spacing w:after="0"/>
        <w:ind w:left="360"/>
        <w:rPr>
          <w:rFonts w:ascii="Arial" w:hAnsi="Arial" w:cs="Arial"/>
          <w:rPrChange w:id="616" w:author="Sarah Chaston" w:date="2016-06-10T12:01:00Z">
            <w:rPr>
              <w:i/>
            </w:rPr>
          </w:rPrChange>
        </w:rPr>
        <w:pPrChange w:id="617" w:author="Sarah Chaston" w:date="2016-06-10T08:55:00Z">
          <w:pPr>
            <w:pStyle w:val="ListParagraph"/>
            <w:spacing w:after="0"/>
          </w:pPr>
        </w:pPrChange>
      </w:pPr>
    </w:p>
    <w:p w14:paraId="313FE11E" w14:textId="55142F97" w:rsidR="00CE1474" w:rsidRPr="009505FF" w:rsidRDefault="00CE1474">
      <w:pPr>
        <w:pStyle w:val="ListParagraph"/>
        <w:spacing w:after="0"/>
        <w:ind w:left="360"/>
        <w:rPr>
          <w:ins w:id="618" w:author="Sarah Chaston" w:date="2016-06-10T09:23:00Z"/>
          <w:rFonts w:ascii="Arial" w:hAnsi="Arial" w:cs="Arial"/>
          <w:rPrChange w:id="619" w:author="Sarah Chaston" w:date="2016-06-10T12:01:00Z">
            <w:rPr>
              <w:ins w:id="620" w:author="Sarah Chaston" w:date="2016-06-10T09:23:00Z"/>
              <w:rFonts w:ascii="Arial" w:hAnsi="Arial" w:cs="Arial"/>
              <w:i/>
            </w:rPr>
          </w:rPrChange>
        </w:rPr>
        <w:pPrChange w:id="621" w:author="Sarah Chaston" w:date="2016-06-10T08:55:00Z">
          <w:pPr>
            <w:pStyle w:val="ListParagraph"/>
            <w:spacing w:after="0"/>
          </w:pPr>
        </w:pPrChange>
      </w:pPr>
      <w:r w:rsidRPr="009505FF">
        <w:rPr>
          <w:rFonts w:ascii="Arial" w:hAnsi="Arial" w:cs="Arial"/>
          <w:rPrChange w:id="622" w:author="Sarah Chaston" w:date="2016-06-10T12:01:00Z">
            <w:rPr>
              <w:i/>
            </w:rPr>
          </w:rPrChange>
        </w:rPr>
        <w:t xml:space="preserve">Step 2: click </w:t>
      </w:r>
      <w:r w:rsidRPr="009505FF">
        <w:rPr>
          <w:rFonts w:ascii="Arial" w:hAnsi="Arial" w:cs="Arial"/>
          <w:b/>
          <w:rPrChange w:id="623" w:author="Sarah Chaston" w:date="2016-06-10T12:03:00Z">
            <w:rPr>
              <w:i/>
            </w:rPr>
          </w:rPrChange>
        </w:rPr>
        <w:t>Search</w:t>
      </w:r>
      <w:r w:rsidRPr="009505FF">
        <w:rPr>
          <w:rFonts w:ascii="Arial" w:hAnsi="Arial" w:cs="Arial"/>
          <w:rPrChange w:id="624" w:author="Sarah Chaston" w:date="2016-06-10T12:01:00Z">
            <w:rPr>
              <w:i/>
            </w:rPr>
          </w:rPrChange>
        </w:rPr>
        <w:t xml:space="preserve"> button. </w:t>
      </w:r>
      <w:ins w:id="625" w:author="Sarah Chaston" w:date="2016-06-10T12:11:00Z">
        <w:r w:rsidR="005A77D8">
          <w:rPr>
            <w:rFonts w:ascii="Arial" w:hAnsi="Arial" w:cs="Arial"/>
          </w:rPr>
          <w:t xml:space="preserve"> </w:t>
        </w:r>
      </w:ins>
      <w:del w:id="626" w:author="Sarah Chaston" w:date="2016-06-10T12:13:00Z">
        <w:r w:rsidRPr="009505FF" w:rsidDel="00792E93">
          <w:rPr>
            <w:rFonts w:ascii="Arial" w:hAnsi="Arial" w:cs="Arial"/>
            <w:rPrChange w:id="627" w:author="Sarah Chaston" w:date="2016-06-10T12:01:00Z">
              <w:rPr>
                <w:i/>
              </w:rPr>
            </w:rPrChange>
          </w:rPr>
          <w:delText>It’ll</w:delText>
        </w:r>
      </w:del>
      <w:ins w:id="628" w:author="Sarah Chaston" w:date="2016-06-10T12:13:00Z">
        <w:r w:rsidR="00792E93">
          <w:rPr>
            <w:rFonts w:ascii="Arial" w:hAnsi="Arial" w:cs="Arial"/>
          </w:rPr>
          <w:t>It will</w:t>
        </w:r>
      </w:ins>
      <w:r w:rsidRPr="009505FF">
        <w:rPr>
          <w:rFonts w:ascii="Arial" w:hAnsi="Arial" w:cs="Arial"/>
          <w:rPrChange w:id="629" w:author="Sarah Chaston" w:date="2016-06-10T12:01:00Z">
            <w:rPr>
              <w:i/>
            </w:rPr>
          </w:rPrChange>
        </w:rPr>
        <w:t xml:space="preserve"> show you the list of </w:t>
      </w:r>
      <w:del w:id="630" w:author="Matthew Condit" w:date="2016-07-13T09:54:00Z">
        <w:r w:rsidRPr="009505FF" w:rsidDel="001A4A1A">
          <w:rPr>
            <w:rFonts w:ascii="Arial" w:hAnsi="Arial" w:cs="Arial"/>
            <w:rPrChange w:id="631" w:author="Sarah Chaston" w:date="2016-06-10T12:01:00Z">
              <w:rPr>
                <w:i/>
              </w:rPr>
            </w:rPrChange>
          </w:rPr>
          <w:delText>contacts for this sponsor</w:delText>
        </w:r>
      </w:del>
      <w:ins w:id="632" w:author="Matthew Condit" w:date="2016-07-13T09:54:00Z">
        <w:r w:rsidR="001A4A1A">
          <w:rPr>
            <w:rFonts w:ascii="Arial" w:hAnsi="Arial" w:cs="Arial"/>
          </w:rPr>
          <w:t>sponsors that match your search</w:t>
        </w:r>
      </w:ins>
      <w:r w:rsidRPr="009505FF">
        <w:rPr>
          <w:rFonts w:ascii="Arial" w:hAnsi="Arial" w:cs="Arial"/>
          <w:rPrChange w:id="633" w:author="Sarah Chaston" w:date="2016-06-10T12:01:00Z">
            <w:rPr>
              <w:i/>
            </w:rPr>
          </w:rPrChange>
        </w:rPr>
        <w:t xml:space="preserve">. </w:t>
      </w:r>
      <w:ins w:id="634" w:author="Sarah Chaston" w:date="2016-06-10T12:11:00Z">
        <w:r w:rsidR="005A77D8">
          <w:rPr>
            <w:rFonts w:ascii="Arial" w:hAnsi="Arial" w:cs="Arial"/>
          </w:rPr>
          <w:t xml:space="preserve"> </w:t>
        </w:r>
      </w:ins>
      <w:r w:rsidRPr="009505FF">
        <w:rPr>
          <w:rFonts w:ascii="Arial" w:hAnsi="Arial" w:cs="Arial"/>
          <w:rPrChange w:id="635" w:author="Sarah Chaston" w:date="2016-06-10T12:01:00Z">
            <w:rPr>
              <w:i/>
              <w:highlight w:val="yellow"/>
            </w:rPr>
          </w:rPrChange>
        </w:rPr>
        <w:t>NOTE</w:t>
      </w:r>
      <w:r w:rsidRPr="009505FF">
        <w:rPr>
          <w:rFonts w:ascii="Arial" w:hAnsi="Arial" w:cs="Arial"/>
          <w:rPrChange w:id="636" w:author="Sarah Chaston" w:date="2016-06-10T12:01:00Z">
            <w:rPr>
              <w:i/>
            </w:rPr>
          </w:rPrChange>
        </w:rPr>
        <w:t>: new sponsor has to be registered in LIMS first and has to have at least ONE contact to be able to submit the request.</w:t>
      </w:r>
    </w:p>
    <w:p w14:paraId="7AABFDE8" w14:textId="77777777" w:rsidR="00CA51CB" w:rsidRPr="009505FF" w:rsidRDefault="00CA51CB">
      <w:pPr>
        <w:pStyle w:val="ListParagraph"/>
        <w:spacing w:after="0"/>
        <w:ind w:left="360"/>
        <w:rPr>
          <w:rFonts w:ascii="Arial" w:hAnsi="Arial" w:cs="Arial"/>
          <w:rPrChange w:id="637" w:author="Sarah Chaston" w:date="2016-06-10T12:01:00Z">
            <w:rPr>
              <w:i/>
            </w:rPr>
          </w:rPrChange>
        </w:rPr>
        <w:pPrChange w:id="638" w:author="Sarah Chaston" w:date="2016-06-10T08:55:00Z">
          <w:pPr>
            <w:pStyle w:val="ListParagraph"/>
            <w:spacing w:after="0"/>
          </w:pPr>
        </w:pPrChange>
      </w:pPr>
    </w:p>
    <w:p w14:paraId="3338B9F6" w14:textId="46D54B99" w:rsidR="00C266A0" w:rsidRDefault="00364FEA">
      <w:pPr>
        <w:pStyle w:val="ListParagraph"/>
        <w:spacing w:after="0"/>
        <w:ind w:left="360"/>
        <w:rPr>
          <w:ins w:id="639" w:author="Matthew Condit" w:date="2016-07-13T09:54:00Z"/>
          <w:rFonts w:ascii="Arial" w:hAnsi="Arial" w:cs="Arial"/>
        </w:rPr>
        <w:pPrChange w:id="640" w:author="Sarah Chaston" w:date="2016-06-10T08:55:00Z">
          <w:pPr>
            <w:pStyle w:val="ListParagraph"/>
            <w:spacing w:after="0"/>
          </w:pPr>
        </w:pPrChange>
      </w:pPr>
      <w:r w:rsidRPr="009505FF">
        <w:rPr>
          <w:rFonts w:ascii="Arial" w:hAnsi="Arial" w:cs="Arial"/>
          <w:rPrChange w:id="641" w:author="Sarah Chaston" w:date="2016-06-10T12:01:00Z">
            <w:rPr>
              <w:i/>
            </w:rPr>
          </w:rPrChange>
        </w:rPr>
        <w:t xml:space="preserve">Step 3: </w:t>
      </w:r>
      <w:del w:id="642" w:author="Matthew Condit" w:date="2016-07-13T09:54:00Z">
        <w:r w:rsidRPr="009505FF" w:rsidDel="001A4A1A">
          <w:rPr>
            <w:rFonts w:ascii="Arial" w:hAnsi="Arial" w:cs="Arial"/>
            <w:rPrChange w:id="643" w:author="Sarah Chaston" w:date="2016-06-10T12:01:00Z">
              <w:rPr>
                <w:i/>
              </w:rPr>
            </w:rPrChange>
          </w:rPr>
          <w:delText>select a contact name and click submit button in the form below:</w:delText>
        </w:r>
      </w:del>
      <w:ins w:id="644" w:author="Matthew Condit" w:date="2016-07-13T09:54:00Z">
        <w:r w:rsidR="001A4A1A">
          <w:rPr>
            <w:rFonts w:ascii="Arial" w:hAnsi="Arial" w:cs="Arial"/>
          </w:rPr>
          <w:t xml:space="preserve">Select the Sponsor name from the pop up menu. </w:t>
        </w:r>
      </w:ins>
    </w:p>
    <w:p w14:paraId="7882A3DD" w14:textId="77777777" w:rsidR="001A4A1A" w:rsidRDefault="001A4A1A">
      <w:pPr>
        <w:pStyle w:val="ListParagraph"/>
        <w:spacing w:after="0"/>
        <w:ind w:left="360"/>
        <w:rPr>
          <w:ins w:id="645" w:author="Matthew Condit" w:date="2016-07-13T09:54:00Z"/>
          <w:rFonts w:ascii="Arial" w:hAnsi="Arial" w:cs="Arial"/>
        </w:rPr>
        <w:pPrChange w:id="646" w:author="Sarah Chaston" w:date="2016-06-10T08:55:00Z">
          <w:pPr>
            <w:pStyle w:val="ListParagraph"/>
            <w:spacing w:after="0"/>
          </w:pPr>
        </w:pPrChange>
      </w:pPr>
    </w:p>
    <w:p w14:paraId="7FC1FF39" w14:textId="70159E50" w:rsidR="001A4A1A" w:rsidRPr="009505FF" w:rsidDel="001A4A1A" w:rsidRDefault="001A4A1A">
      <w:pPr>
        <w:pStyle w:val="ListParagraph"/>
        <w:spacing w:after="0"/>
        <w:ind w:left="360"/>
        <w:rPr>
          <w:ins w:id="647" w:author="Sarah Chaston" w:date="2016-06-10T09:13:00Z"/>
          <w:del w:id="648" w:author="Matthew Condit" w:date="2016-07-13T09:54:00Z"/>
          <w:rFonts w:ascii="Arial" w:hAnsi="Arial" w:cs="Arial"/>
          <w:rPrChange w:id="649" w:author="Sarah Chaston" w:date="2016-06-10T12:01:00Z">
            <w:rPr>
              <w:ins w:id="650" w:author="Sarah Chaston" w:date="2016-06-10T09:13:00Z"/>
              <w:del w:id="651" w:author="Matthew Condit" w:date="2016-07-13T09:54:00Z"/>
              <w:rFonts w:ascii="Arial" w:hAnsi="Arial" w:cs="Arial"/>
              <w:i/>
            </w:rPr>
          </w:rPrChange>
        </w:rPr>
        <w:pPrChange w:id="652" w:author="Sarah Chaston" w:date="2016-06-10T08:55:00Z">
          <w:pPr>
            <w:pStyle w:val="ListParagraph"/>
            <w:spacing w:after="0"/>
          </w:pPr>
        </w:pPrChange>
      </w:pPr>
      <w:ins w:id="653" w:author="Matthew Condit" w:date="2016-07-13T09:54:00Z">
        <w:r>
          <w:rPr>
            <w:rFonts w:ascii="Arial" w:hAnsi="Arial" w:cs="Arial"/>
          </w:rPr>
          <w:t>Step 4:</w:t>
        </w:r>
      </w:ins>
    </w:p>
    <w:p w14:paraId="2242DA3A" w14:textId="285A6CDF" w:rsidR="00951120" w:rsidRPr="009505FF" w:rsidRDefault="001A4A1A">
      <w:pPr>
        <w:pStyle w:val="ListParagraph"/>
        <w:spacing w:after="0"/>
        <w:ind w:left="360"/>
        <w:rPr>
          <w:rFonts w:ascii="Arial" w:hAnsi="Arial" w:cs="Arial"/>
          <w:rPrChange w:id="654" w:author="Sarah Chaston" w:date="2016-06-10T12:03:00Z">
            <w:rPr/>
          </w:rPrChange>
        </w:rPr>
        <w:pPrChange w:id="655" w:author="Sarah Chaston" w:date="2016-06-10T08:55:00Z">
          <w:pPr>
            <w:pStyle w:val="ListParagraph"/>
            <w:spacing w:after="0"/>
          </w:pPr>
        </w:pPrChange>
      </w:pPr>
      <w:ins w:id="656" w:author="Matthew Condit" w:date="2016-07-13T09:55:00Z">
        <w:r>
          <w:rPr>
            <w:rFonts w:ascii="Arial" w:hAnsi="Arial" w:cs="Arial"/>
          </w:rPr>
          <w:t xml:space="preserve">  Click on the contact name button to choose from a list of contacts for that sponsor.  This will fill in the email as well.</w:t>
        </w:r>
      </w:ins>
    </w:p>
    <w:p w14:paraId="79BA9DF6" w14:textId="77777777" w:rsidR="00364FEA" w:rsidRPr="009505FF" w:rsidRDefault="00364FEA">
      <w:pPr>
        <w:pStyle w:val="ListParagraph"/>
        <w:spacing w:after="0"/>
        <w:ind w:left="360"/>
        <w:rPr>
          <w:rFonts w:ascii="Arial" w:hAnsi="Arial" w:cs="Arial"/>
          <w:rPrChange w:id="657" w:author="Sarah Chaston" w:date="2016-06-10T12:03:00Z">
            <w:rPr/>
          </w:rPrChange>
        </w:rPr>
        <w:pPrChange w:id="658" w:author="Sarah Chaston" w:date="2016-06-10T08:55:00Z">
          <w:pPr>
            <w:pStyle w:val="ListParagraph"/>
            <w:spacing w:after="0"/>
          </w:pPr>
        </w:pPrChange>
      </w:pPr>
      <w:r w:rsidRPr="009505FF">
        <w:rPr>
          <w:rFonts w:ascii="Arial" w:hAnsi="Arial" w:cs="Arial"/>
          <w:noProof/>
          <w:rPrChange w:id="659" w:author="Sarah Chaston" w:date="2016-06-10T12:03:00Z">
            <w:rPr>
              <w:noProof/>
            </w:rPr>
          </w:rPrChange>
        </w:rPr>
        <w:lastRenderedPageBreak/>
        <w:drawing>
          <wp:inline distT="0" distB="0" distL="0" distR="0" wp14:anchorId="307E7A97" wp14:editId="7F31CEB7">
            <wp:extent cx="2814452" cy="3183560"/>
            <wp:effectExtent l="0" t="0" r="5080" b="0"/>
            <wp:docPr id="17" name="Picture 17" descr="C:\Users\BMcCulley\Documents\ToxX Documentations\DocControl\Sponsor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McCulley\Documents\ToxX Documentations\DocControl\SponsorContac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947" cy="3246333"/>
                    </a:xfrm>
                    <a:prstGeom prst="rect">
                      <a:avLst/>
                    </a:prstGeom>
                    <a:noFill/>
                    <a:ln>
                      <a:noFill/>
                    </a:ln>
                  </pic:spPr>
                </pic:pic>
              </a:graphicData>
            </a:graphic>
          </wp:inline>
        </w:drawing>
      </w:r>
    </w:p>
    <w:p w14:paraId="074ADDBB" w14:textId="77777777" w:rsidR="00951120" w:rsidRPr="009505FF" w:rsidRDefault="00951120">
      <w:pPr>
        <w:pStyle w:val="ListParagraph"/>
        <w:spacing w:after="0"/>
        <w:ind w:left="360"/>
        <w:rPr>
          <w:ins w:id="660" w:author="Sarah Chaston" w:date="2016-06-10T09:13:00Z"/>
          <w:rFonts w:ascii="Arial" w:hAnsi="Arial" w:cs="Arial"/>
          <w:rPrChange w:id="661" w:author="Sarah Chaston" w:date="2016-06-10T12:03:00Z">
            <w:rPr>
              <w:ins w:id="662" w:author="Sarah Chaston" w:date="2016-06-10T09:13:00Z"/>
              <w:rFonts w:ascii="Arial" w:hAnsi="Arial" w:cs="Arial"/>
              <w:i/>
            </w:rPr>
          </w:rPrChange>
        </w:rPr>
        <w:pPrChange w:id="663" w:author="Sarah Chaston" w:date="2016-06-10T08:55:00Z">
          <w:pPr>
            <w:pStyle w:val="ListParagraph"/>
            <w:spacing w:after="0"/>
          </w:pPr>
        </w:pPrChange>
      </w:pPr>
    </w:p>
    <w:p w14:paraId="5E29100B" w14:textId="77777777" w:rsidR="00364FEA" w:rsidRPr="009505FF" w:rsidRDefault="00364FEA">
      <w:pPr>
        <w:pStyle w:val="ListParagraph"/>
        <w:spacing w:after="0"/>
        <w:ind w:left="360"/>
        <w:rPr>
          <w:ins w:id="664" w:author="Sarah Chaston" w:date="2016-06-10T09:23:00Z"/>
          <w:rFonts w:ascii="Arial" w:hAnsi="Arial" w:cs="Arial"/>
          <w:rPrChange w:id="665" w:author="Sarah Chaston" w:date="2016-06-10T12:01:00Z">
            <w:rPr>
              <w:ins w:id="666" w:author="Sarah Chaston" w:date="2016-06-10T09:23:00Z"/>
              <w:rFonts w:ascii="Arial" w:hAnsi="Arial" w:cs="Arial"/>
              <w:i/>
            </w:rPr>
          </w:rPrChange>
        </w:rPr>
        <w:pPrChange w:id="667" w:author="Sarah Chaston" w:date="2016-06-10T08:55:00Z">
          <w:pPr>
            <w:pStyle w:val="ListParagraph"/>
            <w:spacing w:after="0"/>
          </w:pPr>
        </w:pPrChange>
      </w:pPr>
      <w:r w:rsidRPr="009505FF">
        <w:rPr>
          <w:rFonts w:ascii="Arial" w:hAnsi="Arial" w:cs="Arial"/>
          <w:rPrChange w:id="668" w:author="Sarah Chaston" w:date="2016-06-10T12:01:00Z">
            <w:rPr>
              <w:i/>
            </w:rPr>
          </w:rPrChange>
        </w:rPr>
        <w:t xml:space="preserve">Step 4: </w:t>
      </w:r>
      <w:r w:rsidR="002E6E66" w:rsidRPr="009505FF">
        <w:rPr>
          <w:rFonts w:ascii="Arial" w:hAnsi="Arial" w:cs="Arial"/>
          <w:rPrChange w:id="669" w:author="Sarah Chaston" w:date="2016-06-10T12:01:00Z">
            <w:rPr>
              <w:i/>
            </w:rPr>
          </w:rPrChange>
        </w:rPr>
        <w:t>fill in the rest of the form.</w:t>
      </w:r>
    </w:p>
    <w:p w14:paraId="68597047" w14:textId="77777777" w:rsidR="00CA51CB" w:rsidRPr="009505FF" w:rsidRDefault="00CA51CB">
      <w:pPr>
        <w:pStyle w:val="ListParagraph"/>
        <w:spacing w:after="0"/>
        <w:ind w:left="360"/>
        <w:rPr>
          <w:rFonts w:ascii="Arial" w:hAnsi="Arial" w:cs="Arial"/>
          <w:rPrChange w:id="670" w:author="Sarah Chaston" w:date="2016-06-10T12:01:00Z">
            <w:rPr>
              <w:i/>
            </w:rPr>
          </w:rPrChange>
        </w:rPr>
        <w:pPrChange w:id="671" w:author="Sarah Chaston" w:date="2016-06-10T08:55:00Z">
          <w:pPr>
            <w:pStyle w:val="ListParagraph"/>
            <w:spacing w:after="0"/>
          </w:pPr>
        </w:pPrChange>
      </w:pPr>
    </w:p>
    <w:p w14:paraId="4A353E6A" w14:textId="77777777" w:rsidR="002E6E66" w:rsidRPr="009505FF" w:rsidRDefault="002E6E66">
      <w:pPr>
        <w:pStyle w:val="ListParagraph"/>
        <w:keepNext/>
        <w:spacing w:after="0"/>
        <w:ind w:left="360"/>
        <w:rPr>
          <w:ins w:id="672" w:author="Sarah Chaston" w:date="2016-06-10T09:13:00Z"/>
          <w:rFonts w:ascii="Arial" w:hAnsi="Arial" w:cs="Arial"/>
          <w:rPrChange w:id="673" w:author="Sarah Chaston" w:date="2016-06-10T12:01:00Z">
            <w:rPr>
              <w:ins w:id="674" w:author="Sarah Chaston" w:date="2016-06-10T09:13:00Z"/>
              <w:rFonts w:ascii="Arial" w:hAnsi="Arial" w:cs="Arial"/>
              <w:i/>
            </w:rPr>
          </w:rPrChange>
        </w:rPr>
        <w:pPrChange w:id="675" w:author="Sarah Chaston" w:date="2016-06-10T08:55:00Z">
          <w:pPr>
            <w:pStyle w:val="ListParagraph"/>
            <w:spacing w:after="0"/>
          </w:pPr>
        </w:pPrChange>
      </w:pPr>
      <w:r w:rsidRPr="009505FF">
        <w:rPr>
          <w:rFonts w:ascii="Arial" w:hAnsi="Arial" w:cs="Arial"/>
          <w:rPrChange w:id="676" w:author="Sarah Chaston" w:date="2016-06-10T12:01:00Z">
            <w:rPr>
              <w:i/>
            </w:rPr>
          </w:rPrChange>
        </w:rPr>
        <w:t xml:space="preserve">Step 5: add protocol templates into the request using </w:t>
      </w:r>
      <w:r w:rsidRPr="009505FF">
        <w:rPr>
          <w:rFonts w:ascii="Arial" w:hAnsi="Arial" w:cs="Arial"/>
          <w:b/>
          <w:rPrChange w:id="677" w:author="Sarah Chaston" w:date="2016-06-10T12:01:00Z">
            <w:rPr>
              <w:i/>
              <w:highlight w:val="yellow"/>
            </w:rPr>
          </w:rPrChange>
        </w:rPr>
        <w:t>Find Template</w:t>
      </w:r>
      <w:r w:rsidRPr="009505FF">
        <w:rPr>
          <w:rFonts w:ascii="Arial" w:hAnsi="Arial" w:cs="Arial"/>
          <w:rPrChange w:id="678" w:author="Sarah Chaston" w:date="2016-06-10T12:01:00Z">
            <w:rPr>
              <w:i/>
            </w:rPr>
          </w:rPrChange>
        </w:rPr>
        <w:t xml:space="preserve"> button:</w:t>
      </w:r>
    </w:p>
    <w:p w14:paraId="77A8548D" w14:textId="77777777" w:rsidR="00951120" w:rsidRPr="00215E2F" w:rsidRDefault="00951120">
      <w:pPr>
        <w:pStyle w:val="ListParagraph"/>
        <w:keepNext/>
        <w:spacing w:after="0"/>
        <w:ind w:left="360"/>
        <w:rPr>
          <w:rFonts w:ascii="Arial" w:hAnsi="Arial" w:cs="Arial"/>
          <w:rPrChange w:id="679" w:author="Sarah Chaston" w:date="2016-06-10T08:47:00Z">
            <w:rPr/>
          </w:rPrChange>
        </w:rPr>
        <w:pPrChange w:id="680" w:author="Sarah Chaston" w:date="2016-06-10T08:55:00Z">
          <w:pPr>
            <w:pStyle w:val="ListParagraph"/>
            <w:spacing w:after="0"/>
          </w:pPr>
        </w:pPrChange>
      </w:pPr>
    </w:p>
    <w:p w14:paraId="0FC0A295" w14:textId="77777777" w:rsidR="002E6E66" w:rsidRPr="00215E2F" w:rsidRDefault="00F61BFC">
      <w:pPr>
        <w:pStyle w:val="ListParagraph"/>
        <w:spacing w:after="0"/>
        <w:ind w:left="360"/>
        <w:rPr>
          <w:rFonts w:ascii="Arial" w:hAnsi="Arial" w:cs="Arial"/>
          <w:rPrChange w:id="681" w:author="Sarah Chaston" w:date="2016-06-10T08:47:00Z">
            <w:rPr/>
          </w:rPrChange>
        </w:rPr>
        <w:pPrChange w:id="682" w:author="Sarah Chaston" w:date="2016-06-10T08:55:00Z">
          <w:pPr>
            <w:pStyle w:val="ListParagraph"/>
            <w:spacing w:after="0"/>
          </w:pPr>
        </w:pPrChange>
      </w:pPr>
      <w:r w:rsidRPr="00215E2F">
        <w:rPr>
          <w:rFonts w:ascii="Arial" w:hAnsi="Arial" w:cs="Arial"/>
          <w:noProof/>
          <w:rPrChange w:id="683" w:author="Sarah Chaston" w:date="2016-06-10T08:47:00Z">
            <w:rPr>
              <w:noProof/>
            </w:rPr>
          </w:rPrChange>
        </w:rPr>
        <w:drawing>
          <wp:inline distT="0" distB="0" distL="0" distR="0" wp14:anchorId="34D436D8" wp14:editId="4C48D9C1">
            <wp:extent cx="5710865" cy="3099460"/>
            <wp:effectExtent l="0" t="0" r="4445" b="5715"/>
            <wp:docPr id="18" name="Picture 18"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McCulley\Documents\ToxX Documentations\DocControl\FindTempl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9362" cy="3142063"/>
                    </a:xfrm>
                    <a:prstGeom prst="rect">
                      <a:avLst/>
                    </a:prstGeom>
                    <a:noFill/>
                    <a:ln>
                      <a:noFill/>
                    </a:ln>
                  </pic:spPr>
                </pic:pic>
              </a:graphicData>
            </a:graphic>
          </wp:inline>
        </w:drawing>
      </w:r>
    </w:p>
    <w:p w14:paraId="6C29DD42" w14:textId="77777777" w:rsidR="00F61BFC" w:rsidRPr="00215E2F" w:rsidRDefault="00F61BFC">
      <w:pPr>
        <w:pStyle w:val="ListParagraph"/>
        <w:spacing w:after="0"/>
        <w:ind w:left="360"/>
        <w:rPr>
          <w:rFonts w:ascii="Arial" w:hAnsi="Arial" w:cs="Arial"/>
          <w:rPrChange w:id="684" w:author="Sarah Chaston" w:date="2016-06-10T08:47:00Z">
            <w:rPr/>
          </w:rPrChange>
        </w:rPr>
        <w:pPrChange w:id="685" w:author="Sarah Chaston" w:date="2016-06-10T08:55:00Z">
          <w:pPr>
            <w:pStyle w:val="ListParagraph"/>
            <w:spacing w:after="0"/>
          </w:pPr>
        </w:pPrChange>
      </w:pPr>
    </w:p>
    <w:p w14:paraId="1D1A107C" w14:textId="5C7BBA04" w:rsidR="00F61BFC" w:rsidRPr="009505FF" w:rsidRDefault="00F61BFC">
      <w:pPr>
        <w:pStyle w:val="ListParagraph"/>
        <w:spacing w:after="0"/>
        <w:ind w:left="360"/>
        <w:rPr>
          <w:ins w:id="686" w:author="Sarah Chaston" w:date="2016-06-10T09:22:00Z"/>
          <w:rFonts w:ascii="Arial" w:hAnsi="Arial" w:cs="Arial"/>
          <w:rPrChange w:id="687" w:author="Sarah Chaston" w:date="2016-06-10T12:02:00Z">
            <w:rPr>
              <w:ins w:id="688" w:author="Sarah Chaston" w:date="2016-06-10T09:22:00Z"/>
              <w:rFonts w:ascii="Arial" w:hAnsi="Arial" w:cs="Arial"/>
              <w:i/>
            </w:rPr>
          </w:rPrChange>
        </w:rPr>
        <w:pPrChange w:id="689" w:author="Sarah Chaston" w:date="2016-06-10T08:55:00Z">
          <w:pPr>
            <w:pStyle w:val="ListParagraph"/>
            <w:spacing w:after="0"/>
          </w:pPr>
        </w:pPrChange>
      </w:pPr>
      <w:r w:rsidRPr="009505FF">
        <w:rPr>
          <w:rFonts w:ascii="Arial" w:hAnsi="Arial" w:cs="Arial"/>
          <w:rPrChange w:id="690" w:author="Sarah Chaston" w:date="2016-06-10T12:02:00Z">
            <w:rPr>
              <w:i/>
            </w:rPr>
          </w:rPrChange>
        </w:rPr>
        <w:t xml:space="preserve">Protocol templates are grouped by department. </w:t>
      </w:r>
      <w:ins w:id="691" w:author="Sarah Chaston" w:date="2016-06-10T12:11:00Z">
        <w:r w:rsidR="005A77D8">
          <w:rPr>
            <w:rFonts w:ascii="Arial" w:hAnsi="Arial" w:cs="Arial"/>
          </w:rPr>
          <w:t xml:space="preserve"> </w:t>
        </w:r>
      </w:ins>
      <w:r w:rsidRPr="009505FF">
        <w:rPr>
          <w:rFonts w:ascii="Arial" w:hAnsi="Arial" w:cs="Arial"/>
          <w:rPrChange w:id="692" w:author="Sarah Chaston" w:date="2016-06-10T12:02:00Z">
            <w:rPr>
              <w:i/>
            </w:rPr>
          </w:rPrChange>
        </w:rPr>
        <w:t xml:space="preserve">Click on the department name, you’ll see all the exist templates for this department. </w:t>
      </w:r>
      <w:ins w:id="693" w:author="Sarah Chaston" w:date="2016-06-10T12:11:00Z">
        <w:r w:rsidR="005A77D8">
          <w:rPr>
            <w:rFonts w:ascii="Arial" w:hAnsi="Arial" w:cs="Arial"/>
          </w:rPr>
          <w:t xml:space="preserve"> </w:t>
        </w:r>
      </w:ins>
      <w:r w:rsidRPr="009505FF">
        <w:rPr>
          <w:rFonts w:ascii="Arial" w:hAnsi="Arial" w:cs="Arial"/>
          <w:rPrChange w:id="694" w:author="Sarah Chaston" w:date="2016-06-10T12:02:00Z">
            <w:rPr>
              <w:i/>
            </w:rPr>
          </w:rPrChange>
        </w:rPr>
        <w:t xml:space="preserve">Select the template you want and click </w:t>
      </w:r>
      <w:r w:rsidRPr="009505FF">
        <w:rPr>
          <w:rFonts w:ascii="Arial" w:hAnsi="Arial" w:cs="Arial"/>
          <w:b/>
          <w:rPrChange w:id="695" w:author="Sarah Chaston" w:date="2016-06-10T12:03:00Z">
            <w:rPr>
              <w:i/>
            </w:rPr>
          </w:rPrChange>
        </w:rPr>
        <w:t>Submit</w:t>
      </w:r>
      <w:r w:rsidRPr="009505FF">
        <w:rPr>
          <w:rFonts w:ascii="Arial" w:hAnsi="Arial" w:cs="Arial"/>
          <w:rPrChange w:id="696" w:author="Sarah Chaston" w:date="2016-06-10T12:02:00Z">
            <w:rPr>
              <w:i/>
            </w:rPr>
          </w:rPrChange>
        </w:rPr>
        <w:t xml:space="preserve"> button.</w:t>
      </w:r>
    </w:p>
    <w:p w14:paraId="0BF720EB" w14:textId="77777777" w:rsidR="00CA51CB" w:rsidRPr="009505FF" w:rsidRDefault="00CA51CB">
      <w:pPr>
        <w:pStyle w:val="ListParagraph"/>
        <w:spacing w:after="0"/>
        <w:ind w:left="360"/>
        <w:rPr>
          <w:rFonts w:ascii="Arial" w:hAnsi="Arial" w:cs="Arial"/>
          <w:rPrChange w:id="697" w:author="Sarah Chaston" w:date="2016-06-10T12:02:00Z">
            <w:rPr>
              <w:i/>
            </w:rPr>
          </w:rPrChange>
        </w:rPr>
        <w:pPrChange w:id="698" w:author="Sarah Chaston" w:date="2016-06-10T08:55:00Z">
          <w:pPr>
            <w:pStyle w:val="ListParagraph"/>
            <w:spacing w:after="0"/>
          </w:pPr>
        </w:pPrChange>
      </w:pPr>
    </w:p>
    <w:p w14:paraId="22B68FDF" w14:textId="77777777" w:rsidR="00F61BFC" w:rsidRPr="009505FF" w:rsidRDefault="00F61BFC">
      <w:pPr>
        <w:pStyle w:val="ListParagraph"/>
        <w:spacing w:after="0"/>
        <w:ind w:left="360"/>
        <w:rPr>
          <w:rFonts w:ascii="Arial" w:hAnsi="Arial" w:cs="Arial"/>
          <w:rPrChange w:id="699" w:author="Sarah Chaston" w:date="2016-06-10T12:02:00Z">
            <w:rPr>
              <w:i/>
            </w:rPr>
          </w:rPrChange>
        </w:rPr>
        <w:pPrChange w:id="700" w:author="Sarah Chaston" w:date="2016-06-10T08:55:00Z">
          <w:pPr>
            <w:pStyle w:val="ListParagraph"/>
            <w:spacing w:after="0"/>
          </w:pPr>
        </w:pPrChange>
      </w:pPr>
      <w:r w:rsidRPr="009505FF">
        <w:rPr>
          <w:rFonts w:ascii="Arial" w:hAnsi="Arial" w:cs="Arial"/>
          <w:rPrChange w:id="701" w:author="Sarah Chaston" w:date="2016-06-10T12:02:00Z">
            <w:rPr>
              <w:i/>
            </w:rPr>
          </w:rPrChange>
        </w:rPr>
        <w:lastRenderedPageBreak/>
        <w:t xml:space="preserve">If the template is client specific, you can type in the template name in </w:t>
      </w:r>
      <w:r w:rsidRPr="009505FF">
        <w:rPr>
          <w:rFonts w:ascii="Arial" w:hAnsi="Arial" w:cs="Arial"/>
          <w:b/>
          <w:rPrChange w:id="702" w:author="Sarah Chaston" w:date="2016-06-10T12:02:00Z">
            <w:rPr>
              <w:i/>
              <w:highlight w:val="yellow"/>
            </w:rPr>
          </w:rPrChange>
        </w:rPr>
        <w:t>Custom Template</w:t>
      </w:r>
      <w:r w:rsidRPr="009505FF">
        <w:rPr>
          <w:rFonts w:ascii="Arial" w:hAnsi="Arial" w:cs="Arial"/>
          <w:b/>
          <w:rPrChange w:id="703" w:author="Sarah Chaston" w:date="2016-06-10T12:02:00Z">
            <w:rPr>
              <w:i/>
            </w:rPr>
          </w:rPrChange>
        </w:rPr>
        <w:t xml:space="preserve"> </w:t>
      </w:r>
      <w:r w:rsidRPr="009505FF">
        <w:rPr>
          <w:rFonts w:ascii="Arial" w:hAnsi="Arial" w:cs="Arial"/>
          <w:rPrChange w:id="704" w:author="Sarah Chaston" w:date="2016-06-10T12:02:00Z">
            <w:rPr>
              <w:i/>
            </w:rPr>
          </w:rPrChange>
        </w:rPr>
        <w:t>text field.</w:t>
      </w:r>
    </w:p>
    <w:p w14:paraId="50BA0FD7" w14:textId="77777777" w:rsidR="00697B4C" w:rsidRPr="009505FF" w:rsidRDefault="00697B4C">
      <w:pPr>
        <w:pStyle w:val="ListParagraph"/>
        <w:spacing w:after="0"/>
        <w:ind w:left="360"/>
        <w:rPr>
          <w:rFonts w:ascii="Arial" w:hAnsi="Arial" w:cs="Arial"/>
          <w:rPrChange w:id="705" w:author="Sarah Chaston" w:date="2016-06-10T12:02:00Z">
            <w:rPr>
              <w:i/>
            </w:rPr>
          </w:rPrChange>
        </w:rPr>
        <w:pPrChange w:id="706" w:author="Sarah Chaston" w:date="2016-06-10T08:55:00Z">
          <w:pPr>
            <w:pStyle w:val="ListParagraph"/>
            <w:spacing w:after="0"/>
          </w:pPr>
        </w:pPrChange>
      </w:pPr>
    </w:p>
    <w:p w14:paraId="0CFE7CEE" w14:textId="77777777" w:rsidR="00697B4C" w:rsidRPr="009505FF" w:rsidRDefault="00697B4C">
      <w:pPr>
        <w:pStyle w:val="ListParagraph"/>
        <w:spacing w:after="0"/>
        <w:ind w:left="360"/>
        <w:rPr>
          <w:rFonts w:ascii="Arial" w:hAnsi="Arial" w:cs="Arial"/>
          <w:rPrChange w:id="707" w:author="Sarah Chaston" w:date="2016-06-10T12:02:00Z">
            <w:rPr/>
          </w:rPrChange>
        </w:rPr>
        <w:pPrChange w:id="708" w:author="Sarah Chaston" w:date="2016-06-10T08:55:00Z">
          <w:pPr>
            <w:pStyle w:val="ListParagraph"/>
            <w:spacing w:after="0"/>
          </w:pPr>
        </w:pPrChange>
      </w:pPr>
      <w:r w:rsidRPr="009505FF">
        <w:rPr>
          <w:rFonts w:ascii="Arial" w:hAnsi="Arial" w:cs="Arial"/>
          <w:rPrChange w:id="709" w:author="Sarah Chaston" w:date="2016-06-10T12:02:00Z">
            <w:rPr>
              <w:i/>
            </w:rPr>
          </w:rPrChange>
        </w:rPr>
        <w:t xml:space="preserve">Step 6: Click </w:t>
      </w:r>
      <w:r w:rsidRPr="009505FF">
        <w:rPr>
          <w:rFonts w:ascii="Arial" w:hAnsi="Arial" w:cs="Arial"/>
          <w:b/>
          <w:rPrChange w:id="710" w:author="Sarah Chaston" w:date="2016-06-10T12:04:00Z">
            <w:rPr>
              <w:i/>
            </w:rPr>
          </w:rPrChange>
        </w:rPr>
        <w:t>Submit</w:t>
      </w:r>
      <w:r w:rsidRPr="009505FF">
        <w:rPr>
          <w:rFonts w:ascii="Arial" w:hAnsi="Arial" w:cs="Arial"/>
          <w:rPrChange w:id="711" w:author="Sarah Chaston" w:date="2016-06-10T12:02:00Z">
            <w:rPr>
              <w:i/>
            </w:rPr>
          </w:rPrChange>
        </w:rPr>
        <w:t xml:space="preserve"> button on the corner right of the form to submit the request.</w:t>
      </w:r>
    </w:p>
    <w:p w14:paraId="1A0B776D" w14:textId="77777777" w:rsidR="00697B4C" w:rsidRPr="00951120" w:rsidRDefault="00697B4C">
      <w:pPr>
        <w:pStyle w:val="ListParagraph"/>
        <w:spacing w:after="0"/>
        <w:ind w:left="360"/>
        <w:rPr>
          <w:rFonts w:ascii="Arial" w:hAnsi="Arial" w:cs="Arial"/>
          <w:rPrChange w:id="712" w:author="Sarah Chaston" w:date="2016-06-10T09:13:00Z">
            <w:rPr>
              <w:color w:val="ED7D31" w:themeColor="accent2"/>
              <w:sz w:val="28"/>
              <w:szCs w:val="28"/>
            </w:rPr>
          </w:rPrChange>
        </w:rPr>
        <w:pPrChange w:id="713" w:author="Sarah Chaston" w:date="2016-06-10T09:13:00Z">
          <w:pPr>
            <w:spacing w:after="0"/>
          </w:pPr>
        </w:pPrChange>
      </w:pPr>
    </w:p>
    <w:p w14:paraId="44F15695" w14:textId="77777777" w:rsidR="00457C2C" w:rsidRDefault="00457C2C">
      <w:pPr>
        <w:pStyle w:val="ListParagraph"/>
        <w:numPr>
          <w:ilvl w:val="0"/>
          <w:numId w:val="1"/>
        </w:numPr>
        <w:spacing w:after="0"/>
        <w:ind w:left="360"/>
        <w:rPr>
          <w:ins w:id="714" w:author="Sarah Chaston" w:date="2016-06-10T09:13:00Z"/>
          <w:rFonts w:ascii="Arial" w:hAnsi="Arial" w:cs="Arial"/>
          <w:color w:val="ED7D31" w:themeColor="accent2"/>
          <w:sz w:val="28"/>
          <w:szCs w:val="28"/>
        </w:rPr>
        <w:pPrChange w:id="715"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716" w:author="Sarah Chaston" w:date="2016-06-10T08:47:00Z">
            <w:rPr>
              <w:color w:val="ED7D31" w:themeColor="accent2"/>
              <w:sz w:val="28"/>
              <w:szCs w:val="28"/>
            </w:rPr>
          </w:rPrChange>
        </w:rPr>
        <w:t>History Tab</w:t>
      </w:r>
    </w:p>
    <w:p w14:paraId="79935EA1" w14:textId="77777777" w:rsidR="00951120" w:rsidRPr="00951120" w:rsidRDefault="00951120">
      <w:pPr>
        <w:pStyle w:val="ListParagraph"/>
        <w:spacing w:after="0"/>
        <w:ind w:left="360"/>
        <w:rPr>
          <w:rFonts w:ascii="Arial" w:hAnsi="Arial" w:cs="Arial"/>
          <w:rPrChange w:id="717" w:author="Sarah Chaston" w:date="2016-06-10T09:13:00Z">
            <w:rPr>
              <w:color w:val="ED7D31" w:themeColor="accent2"/>
              <w:sz w:val="28"/>
              <w:szCs w:val="28"/>
            </w:rPr>
          </w:rPrChange>
        </w:rPr>
        <w:pPrChange w:id="718" w:author="Sarah Chaston" w:date="2016-06-10T09:13:00Z">
          <w:pPr>
            <w:pStyle w:val="ListParagraph"/>
            <w:numPr>
              <w:numId w:val="1"/>
            </w:numPr>
            <w:spacing w:after="0"/>
            <w:ind w:hanging="360"/>
          </w:pPr>
        </w:pPrChange>
      </w:pPr>
    </w:p>
    <w:p w14:paraId="25A231CA" w14:textId="77777777" w:rsidR="00273233" w:rsidRPr="00215E2F" w:rsidRDefault="006320ED">
      <w:pPr>
        <w:pStyle w:val="ListParagraph"/>
        <w:spacing w:after="0"/>
        <w:ind w:left="360"/>
        <w:rPr>
          <w:rFonts w:ascii="Arial" w:hAnsi="Arial" w:cs="Arial"/>
          <w:rPrChange w:id="719" w:author="Sarah Chaston" w:date="2016-06-10T08:47:00Z">
            <w:rPr/>
          </w:rPrChange>
        </w:rPr>
        <w:pPrChange w:id="720" w:author="Sarah Chaston" w:date="2016-06-10T08:55:00Z">
          <w:pPr>
            <w:pStyle w:val="ListParagraph"/>
            <w:spacing w:after="0"/>
          </w:pPr>
        </w:pPrChange>
      </w:pPr>
      <w:r w:rsidRPr="00215E2F">
        <w:rPr>
          <w:rFonts w:ascii="Arial" w:hAnsi="Arial" w:cs="Arial"/>
          <w:noProof/>
          <w:rPrChange w:id="721" w:author="Sarah Chaston" w:date="2016-06-10T08:47:00Z">
            <w:rPr>
              <w:noProof/>
            </w:rPr>
          </w:rPrChange>
        </w:rPr>
        <w:drawing>
          <wp:inline distT="0" distB="0" distL="0" distR="0" wp14:anchorId="21D6A06D" wp14:editId="41D52ADF">
            <wp:extent cx="3086100" cy="933450"/>
            <wp:effectExtent l="0" t="0" r="0" b="0"/>
            <wp:docPr id="19" name="Picture 19" descr="C:\Users\BMcCulley\Documents\ToxX Documentations\DocControl\History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McCulley\Documents\ToxX Documentations\DocControl\History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933450"/>
                    </a:xfrm>
                    <a:prstGeom prst="rect">
                      <a:avLst/>
                    </a:prstGeom>
                    <a:noFill/>
                    <a:ln>
                      <a:noFill/>
                    </a:ln>
                  </pic:spPr>
                </pic:pic>
              </a:graphicData>
            </a:graphic>
          </wp:inline>
        </w:drawing>
      </w:r>
    </w:p>
    <w:p w14:paraId="5A5CCA0E" w14:textId="77777777" w:rsidR="006320ED" w:rsidRPr="00215E2F" w:rsidRDefault="006320ED">
      <w:pPr>
        <w:pStyle w:val="ListParagraph"/>
        <w:spacing w:after="0"/>
        <w:ind w:left="360"/>
        <w:rPr>
          <w:rFonts w:ascii="Arial" w:hAnsi="Arial" w:cs="Arial"/>
          <w:rPrChange w:id="722" w:author="Sarah Chaston" w:date="2016-06-10T08:47:00Z">
            <w:rPr/>
          </w:rPrChange>
        </w:rPr>
        <w:pPrChange w:id="723" w:author="Sarah Chaston" w:date="2016-06-10T08:55:00Z">
          <w:pPr>
            <w:pStyle w:val="ListParagraph"/>
            <w:spacing w:after="0"/>
          </w:pPr>
        </w:pPrChange>
      </w:pPr>
    </w:p>
    <w:p w14:paraId="34C0535A" w14:textId="18DA7916" w:rsidR="006320ED" w:rsidRPr="00215E2F" w:rsidRDefault="006320ED">
      <w:pPr>
        <w:pStyle w:val="ListParagraph"/>
        <w:spacing w:after="0"/>
        <w:ind w:left="360"/>
        <w:rPr>
          <w:rFonts w:ascii="Arial" w:hAnsi="Arial" w:cs="Arial"/>
          <w:rPrChange w:id="724" w:author="Sarah Chaston" w:date="2016-06-10T08:47:00Z">
            <w:rPr/>
          </w:rPrChange>
        </w:rPr>
        <w:pPrChange w:id="725" w:author="Sarah Chaston" w:date="2016-06-10T08:55:00Z">
          <w:pPr>
            <w:pStyle w:val="ListParagraph"/>
            <w:spacing w:after="0"/>
          </w:pPr>
        </w:pPrChange>
      </w:pPr>
      <w:r w:rsidRPr="00215E2F">
        <w:rPr>
          <w:rFonts w:ascii="Arial" w:hAnsi="Arial" w:cs="Arial"/>
          <w:rPrChange w:id="726" w:author="Sarah Chaston" w:date="2016-06-10T08:47:00Z">
            <w:rPr/>
          </w:rPrChange>
        </w:rPr>
        <w:t xml:space="preserve">On this page, it allows you to look up a closed request. </w:t>
      </w:r>
      <w:ins w:id="727" w:author="Sarah Chaston" w:date="2016-06-10T12:11:00Z">
        <w:r w:rsidR="005A77D8">
          <w:rPr>
            <w:rFonts w:ascii="Arial" w:hAnsi="Arial" w:cs="Arial"/>
          </w:rPr>
          <w:t xml:space="preserve"> </w:t>
        </w:r>
      </w:ins>
      <w:r w:rsidRPr="00215E2F">
        <w:rPr>
          <w:rFonts w:ascii="Arial" w:hAnsi="Arial" w:cs="Arial"/>
          <w:rPrChange w:id="728" w:author="Sarah Chaston" w:date="2016-06-10T08:47:00Z">
            <w:rPr/>
          </w:rPrChange>
        </w:rPr>
        <w:t>It also allows you to reset a request if you accidentally close the request before it’s finished.</w:t>
      </w:r>
    </w:p>
    <w:p w14:paraId="514A7C7C" w14:textId="77777777" w:rsidR="00F35C62" w:rsidRPr="00215E2F" w:rsidRDefault="00F35C62">
      <w:pPr>
        <w:pStyle w:val="ListParagraph"/>
        <w:spacing w:after="0"/>
        <w:ind w:left="360"/>
        <w:rPr>
          <w:rFonts w:ascii="Arial" w:hAnsi="Arial" w:cs="Arial"/>
          <w:rPrChange w:id="729" w:author="Sarah Chaston" w:date="2016-06-10T08:47:00Z">
            <w:rPr/>
          </w:rPrChange>
        </w:rPr>
        <w:pPrChange w:id="730" w:author="Sarah Chaston" w:date="2016-06-10T08:55:00Z">
          <w:pPr>
            <w:pStyle w:val="ListParagraph"/>
            <w:spacing w:after="0"/>
          </w:pPr>
        </w:pPrChange>
      </w:pPr>
    </w:p>
    <w:p w14:paraId="31968441" w14:textId="77777777" w:rsidR="00F35C62" w:rsidRDefault="00F35C62">
      <w:pPr>
        <w:pStyle w:val="ListParagraph"/>
        <w:spacing w:after="0"/>
        <w:ind w:left="360"/>
        <w:rPr>
          <w:ins w:id="731" w:author="Sarah Chaston" w:date="2016-06-10T09:13:00Z"/>
          <w:rFonts w:ascii="Arial" w:hAnsi="Arial" w:cs="Arial"/>
        </w:rPr>
        <w:pPrChange w:id="732" w:author="Sarah Chaston" w:date="2016-06-10T08:55:00Z">
          <w:pPr>
            <w:pStyle w:val="ListParagraph"/>
            <w:spacing w:after="0"/>
          </w:pPr>
        </w:pPrChange>
      </w:pPr>
      <w:r w:rsidRPr="00CA51CB">
        <w:rPr>
          <w:rFonts w:ascii="Arial" w:hAnsi="Arial" w:cs="Arial"/>
          <w:b/>
          <w:rPrChange w:id="733" w:author="Sarah Chaston" w:date="2016-06-10T09:23:00Z">
            <w:rPr/>
          </w:rPrChange>
        </w:rPr>
        <w:t>Find Sponsor</w:t>
      </w:r>
      <w:r w:rsidRPr="00215E2F">
        <w:rPr>
          <w:rFonts w:ascii="Arial" w:hAnsi="Arial" w:cs="Arial"/>
          <w:rPrChange w:id="734" w:author="Sarah Chaston" w:date="2016-06-10T08:47:00Z">
            <w:rPr/>
          </w:rPrChange>
        </w:rPr>
        <w:t>: shows a popup list of all sponsor names have been submitted to the system. Select the sponsor name to see all the requests come from this sponsor</w:t>
      </w:r>
      <w:ins w:id="735" w:author="Sarah Chaston" w:date="2016-06-10T09:17:00Z">
        <w:r w:rsidR="00BA0C87">
          <w:rPr>
            <w:rFonts w:ascii="Arial" w:hAnsi="Arial" w:cs="Arial"/>
          </w:rPr>
          <w:t>.</w:t>
        </w:r>
      </w:ins>
      <w:del w:id="736" w:author="Sarah Chaston" w:date="2016-06-10T09:17:00Z">
        <w:r w:rsidRPr="00215E2F" w:rsidDel="00BA0C87">
          <w:rPr>
            <w:rFonts w:ascii="Arial" w:hAnsi="Arial" w:cs="Arial"/>
            <w:rPrChange w:id="737" w:author="Sarah Chaston" w:date="2016-06-10T08:47:00Z">
              <w:rPr/>
            </w:rPrChange>
          </w:rPr>
          <w:delText>:</w:delText>
        </w:r>
      </w:del>
    </w:p>
    <w:p w14:paraId="765C77F8" w14:textId="77777777" w:rsidR="00951120" w:rsidRPr="00215E2F" w:rsidRDefault="00951120">
      <w:pPr>
        <w:pStyle w:val="ListParagraph"/>
        <w:spacing w:after="0"/>
        <w:ind w:left="360"/>
        <w:rPr>
          <w:rFonts w:ascii="Arial" w:hAnsi="Arial" w:cs="Arial"/>
          <w:rPrChange w:id="738" w:author="Sarah Chaston" w:date="2016-06-10T08:47:00Z">
            <w:rPr/>
          </w:rPrChange>
        </w:rPr>
        <w:pPrChange w:id="739" w:author="Sarah Chaston" w:date="2016-06-10T08:55:00Z">
          <w:pPr>
            <w:pStyle w:val="ListParagraph"/>
            <w:spacing w:after="0"/>
          </w:pPr>
        </w:pPrChange>
      </w:pPr>
    </w:p>
    <w:p w14:paraId="54735470" w14:textId="77777777" w:rsidR="00F35C62" w:rsidRPr="00215E2F" w:rsidRDefault="00F35C62">
      <w:pPr>
        <w:pStyle w:val="ListParagraph"/>
        <w:spacing w:after="0"/>
        <w:ind w:left="360"/>
        <w:rPr>
          <w:rFonts w:ascii="Arial" w:hAnsi="Arial" w:cs="Arial"/>
          <w:rPrChange w:id="740" w:author="Sarah Chaston" w:date="2016-06-10T08:47:00Z">
            <w:rPr/>
          </w:rPrChange>
        </w:rPr>
        <w:pPrChange w:id="741" w:author="Sarah Chaston" w:date="2016-06-10T08:55:00Z">
          <w:pPr>
            <w:pStyle w:val="ListParagraph"/>
            <w:spacing w:after="0"/>
          </w:pPr>
        </w:pPrChange>
      </w:pPr>
      <w:r w:rsidRPr="00215E2F">
        <w:rPr>
          <w:rFonts w:ascii="Arial" w:hAnsi="Arial" w:cs="Arial"/>
          <w:noProof/>
          <w:rPrChange w:id="742" w:author="Sarah Chaston" w:date="2016-06-10T08:47:00Z">
            <w:rPr>
              <w:noProof/>
            </w:rPr>
          </w:rPrChange>
        </w:rPr>
        <w:drawing>
          <wp:inline distT="0" distB="0" distL="0" distR="0" wp14:anchorId="29DA8C79" wp14:editId="404BC12B">
            <wp:extent cx="3152775" cy="1466850"/>
            <wp:effectExtent l="0" t="0" r="9525" b="0"/>
            <wp:docPr id="20" name="Picture 20" descr="C:\Users\BMcCulley\Documents\ToxX Documentations\DocControl\Find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McCulley\Documents\ToxX Documentations\DocControl\FindSponso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52775" cy="1466850"/>
                    </a:xfrm>
                    <a:prstGeom prst="rect">
                      <a:avLst/>
                    </a:prstGeom>
                    <a:noFill/>
                    <a:ln>
                      <a:noFill/>
                    </a:ln>
                  </pic:spPr>
                </pic:pic>
              </a:graphicData>
            </a:graphic>
          </wp:inline>
        </w:drawing>
      </w:r>
    </w:p>
    <w:p w14:paraId="677B2387" w14:textId="77777777" w:rsidR="00F35C62" w:rsidRPr="00215E2F" w:rsidRDefault="00F35C62">
      <w:pPr>
        <w:pStyle w:val="ListParagraph"/>
        <w:spacing w:after="0"/>
        <w:ind w:left="360"/>
        <w:rPr>
          <w:rFonts w:ascii="Arial" w:hAnsi="Arial" w:cs="Arial"/>
          <w:rPrChange w:id="743" w:author="Sarah Chaston" w:date="2016-06-10T08:47:00Z">
            <w:rPr/>
          </w:rPrChange>
        </w:rPr>
        <w:pPrChange w:id="744" w:author="Sarah Chaston" w:date="2016-06-10T08:55:00Z">
          <w:pPr>
            <w:pStyle w:val="ListParagraph"/>
            <w:spacing w:after="0"/>
          </w:pPr>
        </w:pPrChange>
      </w:pPr>
    </w:p>
    <w:p w14:paraId="7A0EDFE2" w14:textId="2574ED2B" w:rsidR="00F35C62" w:rsidRPr="00215E2F" w:rsidRDefault="00F35C62">
      <w:pPr>
        <w:pStyle w:val="ListParagraph"/>
        <w:spacing w:after="0"/>
        <w:ind w:left="360"/>
        <w:rPr>
          <w:rFonts w:ascii="Arial" w:hAnsi="Arial" w:cs="Arial"/>
          <w:rPrChange w:id="745" w:author="Sarah Chaston" w:date="2016-06-10T08:47:00Z">
            <w:rPr/>
          </w:rPrChange>
        </w:rPr>
        <w:pPrChange w:id="746" w:author="Sarah Chaston" w:date="2016-06-10T08:55:00Z">
          <w:pPr>
            <w:pStyle w:val="ListParagraph"/>
            <w:spacing w:after="0"/>
          </w:pPr>
        </w:pPrChange>
      </w:pPr>
      <w:r w:rsidRPr="00CA51CB">
        <w:rPr>
          <w:rFonts w:ascii="Arial" w:hAnsi="Arial" w:cs="Arial"/>
          <w:b/>
          <w:rPrChange w:id="747" w:author="Sarah Chaston" w:date="2016-06-10T09:23:00Z">
            <w:rPr/>
          </w:rPrChange>
        </w:rPr>
        <w:t>Reset Request</w:t>
      </w:r>
      <w:r w:rsidRPr="00215E2F">
        <w:rPr>
          <w:rFonts w:ascii="Arial" w:hAnsi="Arial" w:cs="Arial"/>
          <w:rPrChange w:id="748" w:author="Sarah Chaston" w:date="2016-06-10T08:47:00Z">
            <w:rPr/>
          </w:rPrChange>
        </w:rPr>
        <w:t xml:space="preserve">: select the request you want to request and click </w:t>
      </w:r>
      <w:r w:rsidRPr="00CA51CB">
        <w:rPr>
          <w:rFonts w:ascii="Arial" w:hAnsi="Arial" w:cs="Arial"/>
          <w:b/>
          <w:rPrChange w:id="749" w:author="Sarah Chaston" w:date="2016-06-10T09:24:00Z">
            <w:rPr/>
          </w:rPrChange>
        </w:rPr>
        <w:t>Reset Request</w:t>
      </w:r>
      <w:r w:rsidRPr="00215E2F">
        <w:rPr>
          <w:rFonts w:ascii="Arial" w:hAnsi="Arial" w:cs="Arial"/>
          <w:rPrChange w:id="750" w:author="Sarah Chaston" w:date="2016-06-10T08:47:00Z">
            <w:rPr/>
          </w:rPrChange>
        </w:rPr>
        <w:t xml:space="preserve"> button. </w:t>
      </w:r>
      <w:ins w:id="751" w:author="Sarah Chaston" w:date="2016-06-10T12:11:00Z">
        <w:r w:rsidR="005A77D8">
          <w:rPr>
            <w:rFonts w:ascii="Arial" w:hAnsi="Arial" w:cs="Arial"/>
          </w:rPr>
          <w:t xml:space="preserve"> </w:t>
        </w:r>
      </w:ins>
      <w:r w:rsidRPr="00215E2F">
        <w:rPr>
          <w:rFonts w:ascii="Arial" w:hAnsi="Arial" w:cs="Arial"/>
          <w:rPrChange w:id="752" w:author="Sarah Chaston" w:date="2016-06-10T08:47:00Z">
            <w:rPr/>
          </w:rPrChange>
        </w:rPr>
        <w:t>This will bring the request back to protocol request list on Home page.</w:t>
      </w:r>
    </w:p>
    <w:p w14:paraId="27AFEC3F" w14:textId="77777777" w:rsidR="00A24174" w:rsidRPr="00215E2F" w:rsidRDefault="00A24174">
      <w:pPr>
        <w:pStyle w:val="ListParagraph"/>
        <w:spacing w:after="0"/>
        <w:ind w:left="360"/>
        <w:rPr>
          <w:rFonts w:ascii="Arial" w:hAnsi="Arial" w:cs="Arial"/>
          <w:rPrChange w:id="753" w:author="Sarah Chaston" w:date="2016-06-10T08:47:00Z">
            <w:rPr/>
          </w:rPrChange>
        </w:rPr>
        <w:pPrChange w:id="754" w:author="Sarah Chaston" w:date="2016-06-10T08:55:00Z">
          <w:pPr>
            <w:pStyle w:val="ListParagraph"/>
            <w:spacing w:after="0"/>
          </w:pPr>
        </w:pPrChange>
      </w:pPr>
    </w:p>
    <w:p w14:paraId="2306EC34" w14:textId="77777777" w:rsidR="00457C2C" w:rsidRDefault="00457C2C">
      <w:pPr>
        <w:pStyle w:val="ListParagraph"/>
        <w:numPr>
          <w:ilvl w:val="0"/>
          <w:numId w:val="1"/>
        </w:numPr>
        <w:spacing w:after="0"/>
        <w:ind w:left="360"/>
        <w:rPr>
          <w:ins w:id="755" w:author="Sarah Chaston" w:date="2016-06-10T09:14:00Z"/>
          <w:rFonts w:ascii="Arial" w:hAnsi="Arial" w:cs="Arial"/>
          <w:color w:val="ED7D31" w:themeColor="accent2"/>
          <w:sz w:val="28"/>
          <w:szCs w:val="28"/>
        </w:rPr>
        <w:pPrChange w:id="756"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757" w:author="Sarah Chaston" w:date="2016-06-10T08:47:00Z">
            <w:rPr>
              <w:color w:val="ED7D31" w:themeColor="accent2"/>
              <w:sz w:val="28"/>
              <w:szCs w:val="28"/>
            </w:rPr>
          </w:rPrChange>
        </w:rPr>
        <w:t>Update Tab</w:t>
      </w:r>
    </w:p>
    <w:p w14:paraId="5BA04D06" w14:textId="77777777" w:rsidR="00951120" w:rsidRPr="00951120" w:rsidRDefault="00951120">
      <w:pPr>
        <w:pStyle w:val="ListParagraph"/>
        <w:spacing w:after="0"/>
        <w:ind w:left="360"/>
        <w:rPr>
          <w:rFonts w:ascii="Arial" w:hAnsi="Arial" w:cs="Arial"/>
          <w:rPrChange w:id="758" w:author="Sarah Chaston" w:date="2016-06-10T09:14:00Z">
            <w:rPr>
              <w:color w:val="ED7D31" w:themeColor="accent2"/>
              <w:sz w:val="28"/>
              <w:szCs w:val="28"/>
            </w:rPr>
          </w:rPrChange>
        </w:rPr>
        <w:pPrChange w:id="759" w:author="Sarah Chaston" w:date="2016-06-10T09:14:00Z">
          <w:pPr>
            <w:pStyle w:val="ListParagraph"/>
            <w:numPr>
              <w:numId w:val="1"/>
            </w:numPr>
            <w:spacing w:after="0"/>
            <w:ind w:hanging="360"/>
          </w:pPr>
        </w:pPrChange>
      </w:pPr>
    </w:p>
    <w:p w14:paraId="2FB7B99F" w14:textId="77777777" w:rsidR="00FC4B94" w:rsidRPr="00215E2F" w:rsidRDefault="00556AEE">
      <w:pPr>
        <w:pStyle w:val="ListParagraph"/>
        <w:spacing w:after="0"/>
        <w:ind w:left="360"/>
        <w:rPr>
          <w:rFonts w:ascii="Arial" w:hAnsi="Arial" w:cs="Arial"/>
          <w:rPrChange w:id="760" w:author="Sarah Chaston" w:date="2016-06-10T08:47:00Z">
            <w:rPr/>
          </w:rPrChange>
        </w:rPr>
        <w:pPrChange w:id="761" w:author="Sarah Chaston" w:date="2016-06-10T08:55:00Z">
          <w:pPr>
            <w:pStyle w:val="ListParagraph"/>
            <w:spacing w:after="0"/>
          </w:pPr>
        </w:pPrChange>
      </w:pPr>
      <w:r w:rsidRPr="00215E2F">
        <w:rPr>
          <w:rFonts w:ascii="Arial" w:hAnsi="Arial" w:cs="Arial"/>
          <w:noProof/>
          <w:rPrChange w:id="762" w:author="Sarah Chaston" w:date="2016-06-10T08:47:00Z">
            <w:rPr>
              <w:noProof/>
            </w:rPr>
          </w:rPrChange>
        </w:rPr>
        <w:drawing>
          <wp:inline distT="0" distB="0" distL="0" distR="0" wp14:anchorId="353E65D7" wp14:editId="35D5AD11">
            <wp:extent cx="1666875" cy="942975"/>
            <wp:effectExtent l="0" t="0" r="9525" b="9525"/>
            <wp:docPr id="21" name="Picture 21" descr="C:\Users\BMcCulley\Documents\ToxX Documentations\DocControl\Update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McCulley\Documents\ToxX Documentations\DocControl\UpdateMenuI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66875" cy="942975"/>
                    </a:xfrm>
                    <a:prstGeom prst="rect">
                      <a:avLst/>
                    </a:prstGeom>
                    <a:noFill/>
                    <a:ln>
                      <a:noFill/>
                    </a:ln>
                  </pic:spPr>
                </pic:pic>
              </a:graphicData>
            </a:graphic>
          </wp:inline>
        </w:drawing>
      </w:r>
    </w:p>
    <w:p w14:paraId="3658C574" w14:textId="77777777" w:rsidR="00556AEE" w:rsidRPr="00215E2F" w:rsidRDefault="00556AEE">
      <w:pPr>
        <w:pStyle w:val="ListParagraph"/>
        <w:spacing w:after="0"/>
        <w:ind w:left="360"/>
        <w:rPr>
          <w:rFonts w:ascii="Arial" w:hAnsi="Arial" w:cs="Arial"/>
          <w:rPrChange w:id="763" w:author="Sarah Chaston" w:date="2016-06-10T08:47:00Z">
            <w:rPr/>
          </w:rPrChange>
        </w:rPr>
        <w:pPrChange w:id="764" w:author="Sarah Chaston" w:date="2016-06-10T08:55:00Z">
          <w:pPr>
            <w:pStyle w:val="ListParagraph"/>
            <w:spacing w:after="0"/>
          </w:pPr>
        </w:pPrChange>
      </w:pPr>
    </w:p>
    <w:p w14:paraId="069BD1EE" w14:textId="77777777" w:rsidR="00951120" w:rsidRDefault="008C68FF">
      <w:pPr>
        <w:pStyle w:val="ListParagraph"/>
        <w:spacing w:after="0"/>
        <w:ind w:left="360"/>
        <w:rPr>
          <w:ins w:id="765" w:author="Sarah Chaston" w:date="2016-06-10T09:14:00Z"/>
          <w:rFonts w:ascii="Arial" w:hAnsi="Arial" w:cs="Arial"/>
        </w:rPr>
        <w:pPrChange w:id="766" w:author="Sarah Chaston" w:date="2016-06-10T08:55:00Z">
          <w:pPr>
            <w:pStyle w:val="ListParagraph"/>
            <w:spacing w:after="0"/>
          </w:pPr>
        </w:pPrChange>
      </w:pPr>
      <w:r w:rsidRPr="00215E2F">
        <w:rPr>
          <w:rFonts w:ascii="Arial" w:hAnsi="Arial" w:cs="Arial"/>
          <w:rPrChange w:id="767" w:author="Sarah Chaston" w:date="2016-06-10T08:47:00Z">
            <w:rPr/>
          </w:rPrChange>
        </w:rPr>
        <w:t>As mentioned before, protocol templates are group into departments.</w:t>
      </w:r>
    </w:p>
    <w:p w14:paraId="22D14252" w14:textId="77777777" w:rsidR="00951120" w:rsidRDefault="00951120">
      <w:pPr>
        <w:pStyle w:val="ListParagraph"/>
        <w:spacing w:after="0"/>
        <w:ind w:left="360"/>
        <w:rPr>
          <w:ins w:id="768" w:author="Sarah Chaston" w:date="2016-06-10T09:14:00Z"/>
          <w:rFonts w:ascii="Arial" w:hAnsi="Arial" w:cs="Arial"/>
        </w:rPr>
        <w:pPrChange w:id="769" w:author="Sarah Chaston" w:date="2016-06-10T08:55:00Z">
          <w:pPr>
            <w:pStyle w:val="ListParagraph"/>
            <w:spacing w:after="0"/>
          </w:pPr>
        </w:pPrChange>
      </w:pPr>
    </w:p>
    <w:p w14:paraId="50EA19BB" w14:textId="77777777" w:rsidR="00EC2276" w:rsidRPr="00215E2F" w:rsidRDefault="008C68FF">
      <w:pPr>
        <w:pStyle w:val="ListParagraph"/>
        <w:spacing w:after="0"/>
        <w:ind w:left="360"/>
        <w:rPr>
          <w:rFonts w:ascii="Arial" w:hAnsi="Arial" w:cs="Arial"/>
          <w:rPrChange w:id="770" w:author="Sarah Chaston" w:date="2016-06-10T08:47:00Z">
            <w:rPr/>
          </w:rPrChange>
        </w:rPr>
        <w:pPrChange w:id="771" w:author="Sarah Chaston" w:date="2016-06-10T08:55:00Z">
          <w:pPr>
            <w:pStyle w:val="ListParagraph"/>
            <w:spacing w:after="0"/>
          </w:pPr>
        </w:pPrChange>
      </w:pPr>
      <w:del w:id="772" w:author="Sarah Chaston" w:date="2016-06-10T09:14:00Z">
        <w:r w:rsidRPr="00215E2F" w:rsidDel="00951120">
          <w:rPr>
            <w:rFonts w:ascii="Arial" w:hAnsi="Arial" w:cs="Arial"/>
            <w:rPrChange w:id="773" w:author="Sarah Chaston" w:date="2016-06-10T08:47:00Z">
              <w:rPr/>
            </w:rPrChange>
          </w:rPr>
          <w:lastRenderedPageBreak/>
          <w:delText xml:space="preserve"> </w:delText>
        </w:r>
      </w:del>
      <w:r w:rsidR="00EC2276" w:rsidRPr="00215E2F">
        <w:rPr>
          <w:rFonts w:ascii="Arial" w:hAnsi="Arial" w:cs="Arial"/>
          <w:noProof/>
          <w:rPrChange w:id="774" w:author="Sarah Chaston" w:date="2016-06-10T08:47:00Z">
            <w:rPr>
              <w:noProof/>
            </w:rPr>
          </w:rPrChange>
        </w:rPr>
        <w:drawing>
          <wp:inline distT="0" distB="0" distL="0" distR="0" wp14:anchorId="615D3559" wp14:editId="4FD47ECF">
            <wp:extent cx="5700156" cy="3093648"/>
            <wp:effectExtent l="0" t="0" r="0" b="0"/>
            <wp:docPr id="22" name="Picture 22" descr="C:\Users\BMcCulley\Documents\ToxX Documentations\DocControl\Fin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BMcCulley\Documents\ToxX Documentations\DocControl\FindTempla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6321" cy="3156694"/>
                    </a:xfrm>
                    <a:prstGeom prst="rect">
                      <a:avLst/>
                    </a:prstGeom>
                    <a:noFill/>
                    <a:ln>
                      <a:noFill/>
                    </a:ln>
                  </pic:spPr>
                </pic:pic>
              </a:graphicData>
            </a:graphic>
          </wp:inline>
        </w:drawing>
      </w:r>
    </w:p>
    <w:p w14:paraId="3FEA01E3" w14:textId="77777777" w:rsidR="00EC2276" w:rsidRPr="00215E2F" w:rsidRDefault="00EC2276">
      <w:pPr>
        <w:pStyle w:val="ListParagraph"/>
        <w:spacing w:after="0"/>
        <w:ind w:left="360"/>
        <w:rPr>
          <w:rFonts w:ascii="Arial" w:hAnsi="Arial" w:cs="Arial"/>
          <w:rPrChange w:id="775" w:author="Sarah Chaston" w:date="2016-06-10T08:47:00Z">
            <w:rPr/>
          </w:rPrChange>
        </w:rPr>
        <w:pPrChange w:id="776" w:author="Sarah Chaston" w:date="2016-06-10T08:55:00Z">
          <w:pPr>
            <w:pStyle w:val="ListParagraph"/>
            <w:spacing w:after="0"/>
          </w:pPr>
        </w:pPrChange>
      </w:pPr>
    </w:p>
    <w:p w14:paraId="0F572AF9" w14:textId="73E3E1C4" w:rsidR="00EC2276" w:rsidRPr="00215E2F" w:rsidRDefault="00EC2276">
      <w:pPr>
        <w:pStyle w:val="ListParagraph"/>
        <w:spacing w:after="0"/>
        <w:ind w:left="360"/>
        <w:rPr>
          <w:rFonts w:ascii="Arial" w:hAnsi="Arial" w:cs="Arial"/>
          <w:rPrChange w:id="777" w:author="Sarah Chaston" w:date="2016-06-10T08:47:00Z">
            <w:rPr/>
          </w:rPrChange>
        </w:rPr>
        <w:pPrChange w:id="778" w:author="Sarah Chaston" w:date="2016-06-10T08:55:00Z">
          <w:pPr>
            <w:pStyle w:val="ListParagraph"/>
            <w:spacing w:after="0"/>
          </w:pPr>
        </w:pPrChange>
      </w:pPr>
      <w:r w:rsidRPr="00215E2F">
        <w:rPr>
          <w:rFonts w:ascii="Arial" w:hAnsi="Arial" w:cs="Arial"/>
          <w:rPrChange w:id="779" w:author="Sarah Chaston" w:date="2016-06-10T08:47:00Z">
            <w:rPr/>
          </w:rPrChange>
        </w:rPr>
        <w:t xml:space="preserve">So if you have a new department needs to be added into </w:t>
      </w:r>
      <w:r w:rsidRPr="00CA51CB">
        <w:rPr>
          <w:rFonts w:ascii="Arial" w:hAnsi="Arial" w:cs="Arial"/>
          <w:b/>
          <w:rPrChange w:id="780" w:author="Sarah Chaston" w:date="2016-06-10T09:23:00Z">
            <w:rPr>
              <w:highlight w:val="yellow"/>
            </w:rPr>
          </w:rPrChange>
        </w:rPr>
        <w:t>Template Options</w:t>
      </w:r>
      <w:r w:rsidRPr="00215E2F">
        <w:rPr>
          <w:rFonts w:ascii="Arial" w:hAnsi="Arial" w:cs="Arial"/>
          <w:rPrChange w:id="781" w:author="Sarah Chaston" w:date="2016-06-10T08:47:00Z">
            <w:rPr/>
          </w:rPrChange>
        </w:rPr>
        <w:t xml:space="preserve"> popup windows, you can click on </w:t>
      </w:r>
      <w:r w:rsidRPr="00CA51CB">
        <w:rPr>
          <w:rFonts w:ascii="Arial" w:hAnsi="Arial" w:cs="Arial"/>
          <w:b/>
          <w:rPrChange w:id="782" w:author="Sarah Chaston" w:date="2016-06-10T09:24:00Z">
            <w:rPr>
              <w:highlight w:val="yellow"/>
            </w:rPr>
          </w:rPrChange>
        </w:rPr>
        <w:t>Update</w:t>
      </w:r>
      <w:r w:rsidRPr="00CA51CB">
        <w:rPr>
          <w:rFonts w:ascii="Arial" w:hAnsi="Arial" w:cs="Arial"/>
          <w:rPrChange w:id="783" w:author="Sarah Chaston" w:date="2016-06-10T09:23:00Z">
            <w:rPr>
              <w:highlight w:val="yellow"/>
            </w:rPr>
          </w:rPrChange>
        </w:rPr>
        <w:t xml:space="preserve"> -&gt; </w:t>
      </w:r>
      <w:r w:rsidRPr="00CA51CB">
        <w:rPr>
          <w:rFonts w:ascii="Arial" w:hAnsi="Arial" w:cs="Arial"/>
          <w:b/>
          <w:rPrChange w:id="784" w:author="Sarah Chaston" w:date="2016-06-10T09:24:00Z">
            <w:rPr>
              <w:highlight w:val="yellow"/>
            </w:rPr>
          </w:rPrChange>
        </w:rPr>
        <w:t>Template Groups</w:t>
      </w:r>
      <w:r w:rsidRPr="00215E2F">
        <w:rPr>
          <w:rFonts w:ascii="Arial" w:hAnsi="Arial" w:cs="Arial"/>
          <w:rPrChange w:id="785" w:author="Sarah Chaston" w:date="2016-06-10T08:47:00Z">
            <w:rPr/>
          </w:rPrChange>
        </w:rPr>
        <w:t xml:space="preserve">. </w:t>
      </w:r>
      <w:ins w:id="786" w:author="Sarah Chaston" w:date="2016-06-10T12:11:00Z">
        <w:r w:rsidR="005A77D8">
          <w:rPr>
            <w:rFonts w:ascii="Arial" w:hAnsi="Arial" w:cs="Arial"/>
          </w:rPr>
          <w:t xml:space="preserve"> </w:t>
        </w:r>
      </w:ins>
      <w:r w:rsidRPr="00215E2F">
        <w:rPr>
          <w:rFonts w:ascii="Arial" w:hAnsi="Arial" w:cs="Arial"/>
          <w:rPrChange w:id="787" w:author="Sarah Chaston" w:date="2016-06-10T08:47:00Z">
            <w:rPr/>
          </w:rPrChange>
        </w:rPr>
        <w:t>On this page, it has options for you to create new group (department name in this case), or update the existing group.</w:t>
      </w:r>
    </w:p>
    <w:p w14:paraId="1E184D34" w14:textId="77777777" w:rsidR="00EC2276" w:rsidRPr="00215E2F" w:rsidRDefault="00EC2276">
      <w:pPr>
        <w:pStyle w:val="ListParagraph"/>
        <w:spacing w:after="0"/>
        <w:ind w:left="360"/>
        <w:rPr>
          <w:rFonts w:ascii="Arial" w:hAnsi="Arial" w:cs="Arial"/>
          <w:rPrChange w:id="788" w:author="Sarah Chaston" w:date="2016-06-10T08:47:00Z">
            <w:rPr/>
          </w:rPrChange>
        </w:rPr>
        <w:pPrChange w:id="789" w:author="Sarah Chaston" w:date="2016-06-10T08:55:00Z">
          <w:pPr>
            <w:pStyle w:val="ListParagraph"/>
            <w:spacing w:after="0"/>
          </w:pPr>
        </w:pPrChange>
      </w:pPr>
    </w:p>
    <w:p w14:paraId="255686F4" w14:textId="1538A17E" w:rsidR="00EC2276" w:rsidRPr="00215E2F" w:rsidRDefault="00EC2276">
      <w:pPr>
        <w:pStyle w:val="ListParagraph"/>
        <w:spacing w:after="0"/>
        <w:ind w:left="360"/>
        <w:rPr>
          <w:rFonts w:ascii="Arial" w:hAnsi="Arial" w:cs="Arial"/>
          <w:rPrChange w:id="790" w:author="Sarah Chaston" w:date="2016-06-10T08:47:00Z">
            <w:rPr/>
          </w:rPrChange>
        </w:rPr>
        <w:pPrChange w:id="791" w:author="Sarah Chaston" w:date="2016-06-10T08:55:00Z">
          <w:pPr>
            <w:pStyle w:val="ListParagraph"/>
            <w:spacing w:after="0"/>
          </w:pPr>
        </w:pPrChange>
      </w:pPr>
      <w:r w:rsidRPr="00CA51CB">
        <w:rPr>
          <w:rFonts w:ascii="Arial" w:hAnsi="Arial" w:cs="Arial"/>
          <w:b/>
          <w:rPrChange w:id="792" w:author="Sarah Chaston" w:date="2016-06-10T09:24:00Z">
            <w:rPr>
              <w:highlight w:val="yellow"/>
            </w:rPr>
          </w:rPrChange>
        </w:rPr>
        <w:t>Update</w:t>
      </w:r>
      <w:r w:rsidRPr="00CA51CB">
        <w:rPr>
          <w:rFonts w:ascii="Arial" w:hAnsi="Arial" w:cs="Arial"/>
          <w:rPrChange w:id="793" w:author="Sarah Chaston" w:date="2016-06-10T09:24:00Z">
            <w:rPr>
              <w:highlight w:val="yellow"/>
            </w:rPr>
          </w:rPrChange>
        </w:rPr>
        <w:t xml:space="preserve"> -&gt; </w:t>
      </w:r>
      <w:r w:rsidRPr="00CA51CB">
        <w:rPr>
          <w:rFonts w:ascii="Arial" w:hAnsi="Arial" w:cs="Arial"/>
          <w:b/>
          <w:rPrChange w:id="794" w:author="Sarah Chaston" w:date="2016-06-10T09:24:00Z">
            <w:rPr>
              <w:highlight w:val="yellow"/>
            </w:rPr>
          </w:rPrChange>
        </w:rPr>
        <w:t>Templates</w:t>
      </w:r>
      <w:r w:rsidRPr="00CA51CB">
        <w:rPr>
          <w:rFonts w:ascii="Arial" w:hAnsi="Arial" w:cs="Arial"/>
          <w:rPrChange w:id="795" w:author="Sarah Chaston" w:date="2016-06-10T09:24:00Z">
            <w:rPr/>
          </w:rPrChange>
        </w:rPr>
        <w:t>:</w:t>
      </w:r>
      <w:r w:rsidRPr="00215E2F">
        <w:rPr>
          <w:rFonts w:ascii="Arial" w:hAnsi="Arial" w:cs="Arial"/>
          <w:rPrChange w:id="796" w:author="Sarah Chaston" w:date="2016-06-10T08:47:00Z">
            <w:rPr/>
          </w:rPrChange>
        </w:rPr>
        <w:t xml:space="preserve"> allows you to add new template into a group. </w:t>
      </w:r>
      <w:ins w:id="797" w:author="Sarah Chaston" w:date="2016-06-10T12:11:00Z">
        <w:r w:rsidR="005A77D8">
          <w:rPr>
            <w:rFonts w:ascii="Arial" w:hAnsi="Arial" w:cs="Arial"/>
          </w:rPr>
          <w:t xml:space="preserve"> </w:t>
        </w:r>
      </w:ins>
      <w:r w:rsidR="00C77ACA" w:rsidRPr="00215E2F">
        <w:rPr>
          <w:rFonts w:ascii="Arial" w:hAnsi="Arial" w:cs="Arial"/>
          <w:rPrChange w:id="798" w:author="Sarah Chaston" w:date="2016-06-10T08:47:00Z">
            <w:rPr/>
          </w:rPrChange>
        </w:rPr>
        <w:t xml:space="preserve">For example if department 300 – InVivo has a new protocol template created and you want to add it into the selection, you can click on </w:t>
      </w:r>
      <w:r w:rsidR="00C77ACA" w:rsidRPr="00CA51CB">
        <w:rPr>
          <w:rFonts w:ascii="Arial" w:hAnsi="Arial" w:cs="Arial"/>
          <w:b/>
          <w:rPrChange w:id="799" w:author="Sarah Chaston" w:date="2016-06-10T09:24:00Z">
            <w:rPr/>
          </w:rPrChange>
        </w:rPr>
        <w:t>Update</w:t>
      </w:r>
      <w:r w:rsidR="00C77ACA" w:rsidRPr="00215E2F">
        <w:rPr>
          <w:rFonts w:ascii="Arial" w:hAnsi="Arial" w:cs="Arial"/>
          <w:rPrChange w:id="800" w:author="Sarah Chaston" w:date="2016-06-10T08:47:00Z">
            <w:rPr/>
          </w:rPrChange>
        </w:rPr>
        <w:t xml:space="preserve"> -&gt; </w:t>
      </w:r>
      <w:r w:rsidR="00C77ACA" w:rsidRPr="00CA51CB">
        <w:rPr>
          <w:rFonts w:ascii="Arial" w:hAnsi="Arial" w:cs="Arial"/>
          <w:b/>
          <w:rPrChange w:id="801" w:author="Sarah Chaston" w:date="2016-06-10T09:24:00Z">
            <w:rPr/>
          </w:rPrChange>
        </w:rPr>
        <w:t>Templates</w:t>
      </w:r>
      <w:r w:rsidR="00C77ACA" w:rsidRPr="00215E2F">
        <w:rPr>
          <w:rFonts w:ascii="Arial" w:hAnsi="Arial" w:cs="Arial"/>
          <w:rPrChange w:id="802" w:author="Sarah Chaston" w:date="2016-06-10T08:47:00Z">
            <w:rPr/>
          </w:rPrChange>
        </w:rPr>
        <w:t xml:space="preserve">, select the group you want to add the template in, type in the new template name and then click </w:t>
      </w:r>
      <w:r w:rsidR="00C77ACA" w:rsidRPr="00CA51CB">
        <w:rPr>
          <w:rFonts w:ascii="Arial" w:hAnsi="Arial" w:cs="Arial"/>
          <w:b/>
          <w:rPrChange w:id="803" w:author="Sarah Chaston" w:date="2016-06-10T09:24:00Z">
            <w:rPr/>
          </w:rPrChange>
        </w:rPr>
        <w:t>Add</w:t>
      </w:r>
      <w:r w:rsidR="00C77ACA" w:rsidRPr="00215E2F">
        <w:rPr>
          <w:rFonts w:ascii="Arial" w:hAnsi="Arial" w:cs="Arial"/>
          <w:rPrChange w:id="804" w:author="Sarah Chaston" w:date="2016-06-10T08:47:00Z">
            <w:rPr/>
          </w:rPrChange>
        </w:rPr>
        <w:t xml:space="preserve"> button.</w:t>
      </w:r>
    </w:p>
    <w:p w14:paraId="038407ED" w14:textId="77777777" w:rsidR="00CC36E9" w:rsidRPr="00215E2F" w:rsidRDefault="00CC36E9">
      <w:pPr>
        <w:pStyle w:val="ListParagraph"/>
        <w:spacing w:after="0"/>
        <w:ind w:left="360"/>
        <w:rPr>
          <w:rFonts w:ascii="Arial" w:hAnsi="Arial" w:cs="Arial"/>
          <w:rPrChange w:id="805" w:author="Sarah Chaston" w:date="2016-06-10T08:47:00Z">
            <w:rPr/>
          </w:rPrChange>
        </w:rPr>
        <w:pPrChange w:id="806" w:author="Sarah Chaston" w:date="2016-06-10T08:55:00Z">
          <w:pPr>
            <w:pStyle w:val="ListParagraph"/>
            <w:spacing w:after="0"/>
          </w:pPr>
        </w:pPrChange>
      </w:pPr>
    </w:p>
    <w:p w14:paraId="7B30B4EF" w14:textId="5F906ED2" w:rsidR="00CC36E9" w:rsidRPr="00215E2F" w:rsidRDefault="008B7A80">
      <w:pPr>
        <w:pStyle w:val="ListParagraph"/>
        <w:spacing w:after="0"/>
        <w:ind w:left="360"/>
        <w:rPr>
          <w:rFonts w:ascii="Arial" w:hAnsi="Arial" w:cs="Arial"/>
          <w:rPrChange w:id="807" w:author="Sarah Chaston" w:date="2016-06-10T08:47:00Z">
            <w:rPr/>
          </w:rPrChange>
        </w:rPr>
        <w:pPrChange w:id="808" w:author="Sarah Chaston" w:date="2016-06-10T08:55:00Z">
          <w:pPr>
            <w:pStyle w:val="ListParagraph"/>
            <w:spacing w:after="0"/>
          </w:pPr>
        </w:pPrChange>
      </w:pPr>
      <w:r w:rsidRPr="00215E2F">
        <w:rPr>
          <w:rFonts w:ascii="Arial" w:hAnsi="Arial" w:cs="Arial"/>
          <w:noProof/>
          <w:rPrChange w:id="809" w:author="Sarah Chaston" w:date="2016-06-10T08:47:00Z">
            <w:rPr>
              <w:noProof/>
            </w:rPr>
          </w:rPrChange>
        </w:rPr>
        <w:drawing>
          <wp:inline distT="0" distB="0" distL="0" distR="0" wp14:anchorId="26119F1F" wp14:editId="4ECDB3CA">
            <wp:extent cx="5943600" cy="1125161"/>
            <wp:effectExtent l="0" t="0" r="0" b="0"/>
            <wp:docPr id="23" name="Picture 23" descr="C:\Users\BMcCulley\Documents\ToxX Documentations\DocControl\Add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McCulley\Documents\ToxX Documentations\DocControl\AddTempl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125161"/>
                    </a:xfrm>
                    <a:prstGeom prst="rect">
                      <a:avLst/>
                    </a:prstGeom>
                    <a:noFill/>
                    <a:ln>
                      <a:noFill/>
                    </a:ln>
                  </pic:spPr>
                </pic:pic>
              </a:graphicData>
            </a:graphic>
          </wp:inline>
        </w:drawing>
      </w:r>
    </w:p>
    <w:p w14:paraId="169A2A9D" w14:textId="0C59B93D" w:rsidR="00EC2276" w:rsidRPr="00215E2F" w:rsidDel="002C5270" w:rsidRDefault="00EC2276">
      <w:pPr>
        <w:pStyle w:val="ListParagraph"/>
        <w:spacing w:after="0"/>
        <w:ind w:left="360"/>
        <w:rPr>
          <w:del w:id="810" w:author="Matthew Condit" w:date="2016-06-10T15:17:00Z"/>
          <w:rFonts w:ascii="Arial" w:hAnsi="Arial" w:cs="Arial"/>
          <w:rPrChange w:id="811" w:author="Sarah Chaston" w:date="2016-06-10T08:47:00Z">
            <w:rPr>
              <w:del w:id="812" w:author="Matthew Condit" w:date="2016-06-10T15:17:00Z"/>
            </w:rPr>
          </w:rPrChange>
        </w:rPr>
        <w:pPrChange w:id="813" w:author="Sarah Chaston" w:date="2016-06-10T08:55:00Z">
          <w:pPr>
            <w:pStyle w:val="ListParagraph"/>
            <w:spacing w:after="0"/>
          </w:pPr>
        </w:pPrChange>
      </w:pPr>
    </w:p>
    <w:p w14:paraId="33619131" w14:textId="403BD738" w:rsidR="00F91F53" w:rsidRPr="00215E2F" w:rsidDel="002C5270" w:rsidRDefault="00F91F53">
      <w:pPr>
        <w:pStyle w:val="ListParagraph"/>
        <w:spacing w:after="0"/>
        <w:ind w:left="0"/>
        <w:rPr>
          <w:del w:id="814" w:author="Matthew Condit" w:date="2016-06-10T15:17:00Z"/>
          <w:rFonts w:ascii="Arial" w:hAnsi="Arial" w:cs="Arial"/>
          <w:rPrChange w:id="815" w:author="Sarah Chaston" w:date="2016-06-10T08:47:00Z">
            <w:rPr>
              <w:del w:id="816" w:author="Matthew Condit" w:date="2016-06-10T15:17:00Z"/>
            </w:rPr>
          </w:rPrChange>
        </w:rPr>
        <w:pPrChange w:id="817" w:author="Matthew Condit" w:date="2016-06-10T15:17:00Z">
          <w:pPr>
            <w:pStyle w:val="ListParagraph"/>
            <w:spacing w:after="0"/>
          </w:pPr>
        </w:pPrChange>
      </w:pPr>
      <w:del w:id="818" w:author="Matthew Condit" w:date="2016-06-10T15:17:00Z">
        <w:r w:rsidRPr="00215E2F" w:rsidDel="002C5270">
          <w:rPr>
            <w:rFonts w:ascii="Arial" w:hAnsi="Arial" w:cs="Arial"/>
            <w:rPrChange w:id="819" w:author="Sarah Chaston" w:date="2016-06-10T08:47:00Z">
              <w:rPr/>
            </w:rPrChange>
          </w:rPr>
          <w:delText xml:space="preserve">If you want to update the template name, you can click on the name and click </w:delText>
        </w:r>
        <w:r w:rsidRPr="009505FF" w:rsidDel="002C5270">
          <w:rPr>
            <w:rFonts w:ascii="Arial" w:hAnsi="Arial" w:cs="Arial"/>
            <w:b/>
            <w:rPrChange w:id="820" w:author="Sarah Chaston" w:date="2016-06-10T12:04:00Z">
              <w:rPr/>
            </w:rPrChange>
          </w:rPr>
          <w:delText>Update</w:delText>
        </w:r>
        <w:r w:rsidRPr="00215E2F" w:rsidDel="002C5270">
          <w:rPr>
            <w:rFonts w:ascii="Arial" w:hAnsi="Arial" w:cs="Arial"/>
            <w:rPrChange w:id="821" w:author="Sarah Chaston" w:date="2016-06-10T08:47:00Z">
              <w:rPr/>
            </w:rPrChange>
          </w:rPr>
          <w:delText xml:space="preserve"> button. </w:delText>
        </w:r>
      </w:del>
      <w:ins w:id="822" w:author="Sarah Chaston" w:date="2016-06-10T12:11:00Z">
        <w:del w:id="823" w:author="Matthew Condit" w:date="2016-06-10T15:17:00Z">
          <w:r w:rsidR="005A77D8" w:rsidDel="002C5270">
            <w:rPr>
              <w:rFonts w:ascii="Arial" w:hAnsi="Arial" w:cs="Arial"/>
            </w:rPr>
            <w:delText xml:space="preserve"> </w:delText>
          </w:r>
        </w:del>
      </w:ins>
      <w:del w:id="824" w:author="Matthew Condit" w:date="2016-06-10T15:17:00Z">
        <w:r w:rsidRPr="00215E2F" w:rsidDel="002C5270">
          <w:rPr>
            <w:rFonts w:ascii="Arial" w:hAnsi="Arial" w:cs="Arial"/>
            <w:rPrChange w:id="825" w:author="Sarah Chaston" w:date="2016-06-10T08:47:00Z">
              <w:rPr/>
            </w:rPrChange>
          </w:rPr>
          <w:delText>This also allows you to turn on and off a template in the option list in case if the template is no longer active.</w:delText>
        </w:r>
      </w:del>
    </w:p>
    <w:p w14:paraId="410BDB91" w14:textId="1EE4A2D0" w:rsidR="00366C5C" w:rsidRDefault="00366C5C">
      <w:pPr>
        <w:spacing w:after="0"/>
        <w:rPr>
          <w:ins w:id="826" w:author="Matthew Condit" w:date="2016-06-10T14:39:00Z"/>
          <w:rFonts w:ascii="Arial" w:hAnsi="Arial" w:cs="Arial"/>
        </w:rPr>
      </w:pPr>
    </w:p>
    <w:p w14:paraId="2A3E07B4" w14:textId="0D4AA3EC" w:rsidR="004E3369" w:rsidRDefault="004E3369">
      <w:pPr>
        <w:spacing w:after="0"/>
        <w:ind w:left="360"/>
        <w:rPr>
          <w:ins w:id="827" w:author="Matthew Condit" w:date="2016-06-10T15:37:00Z"/>
          <w:rFonts w:ascii="Arial" w:hAnsi="Arial" w:cs="Arial"/>
        </w:rPr>
        <w:pPrChange w:id="828" w:author="Sarah Chaston" w:date="2016-06-10T08:55:00Z">
          <w:pPr>
            <w:spacing w:after="0"/>
          </w:pPr>
        </w:pPrChange>
      </w:pPr>
      <w:ins w:id="829" w:author="Matthew Condit" w:date="2016-06-10T14:39:00Z">
        <w:r>
          <w:rPr>
            <w:rFonts w:ascii="Arial" w:hAnsi="Arial" w:cs="Arial"/>
          </w:rPr>
          <w:t xml:space="preserve">To update the name of a template, </w:t>
        </w:r>
      </w:ins>
      <w:ins w:id="830" w:author="Matthew Condit" w:date="2016-06-10T15:10:00Z">
        <w:r w:rsidR="002C5270">
          <w:rPr>
            <w:rFonts w:ascii="Arial" w:hAnsi="Arial" w:cs="Arial"/>
          </w:rPr>
          <w:t>select</w:t>
        </w:r>
      </w:ins>
      <w:ins w:id="831" w:author="Matthew Condit" w:date="2016-06-10T14:39:00Z">
        <w:r>
          <w:rPr>
            <w:rFonts w:ascii="Arial" w:hAnsi="Arial" w:cs="Arial"/>
          </w:rPr>
          <w:t xml:space="preserve"> the template name and </w:t>
        </w:r>
      </w:ins>
      <w:ins w:id="832" w:author="Matthew Condit" w:date="2016-06-10T14:48:00Z">
        <w:r>
          <w:rPr>
            <w:rFonts w:ascii="Arial" w:hAnsi="Arial" w:cs="Arial"/>
          </w:rPr>
          <w:t xml:space="preserve">click the </w:t>
        </w:r>
      </w:ins>
      <w:ins w:id="833" w:author="Matthew Condit" w:date="2016-06-10T15:37:00Z">
        <w:r w:rsidR="002C03F4">
          <w:rPr>
            <w:rFonts w:ascii="Arial" w:hAnsi="Arial" w:cs="Arial"/>
            <w:b/>
          </w:rPr>
          <w:t>Update</w:t>
        </w:r>
      </w:ins>
      <w:ins w:id="834" w:author="Matthew Condit" w:date="2016-06-10T14:49:00Z">
        <w:r w:rsidR="006B46DF">
          <w:rPr>
            <w:rFonts w:ascii="Arial" w:hAnsi="Arial" w:cs="Arial"/>
          </w:rPr>
          <w:t xml:space="preserve"> button</w:t>
        </w:r>
      </w:ins>
      <w:ins w:id="835" w:author="Matthew Condit" w:date="2016-06-10T15:28:00Z">
        <w:r w:rsidR="00D77519">
          <w:rPr>
            <w:rFonts w:ascii="Arial" w:hAnsi="Arial" w:cs="Arial"/>
          </w:rPr>
          <w:t xml:space="preserve"> (next to the Add+ button)</w:t>
        </w:r>
      </w:ins>
      <w:ins w:id="836" w:author="Matthew Condit" w:date="2016-06-10T14:49:00Z">
        <w:r w:rsidR="006B46DF">
          <w:rPr>
            <w:rFonts w:ascii="Arial" w:hAnsi="Arial" w:cs="Arial"/>
          </w:rPr>
          <w:t>.</w:t>
        </w:r>
      </w:ins>
      <w:ins w:id="837" w:author="Matthew Condit" w:date="2016-06-10T15:10:00Z">
        <w:r w:rsidR="002C5270">
          <w:rPr>
            <w:rFonts w:ascii="Arial" w:hAnsi="Arial" w:cs="Arial"/>
          </w:rPr>
          <w:t xml:space="preserve">  </w:t>
        </w:r>
      </w:ins>
      <w:ins w:id="838" w:author="Matthew Condit" w:date="2016-06-10T15:13:00Z">
        <w:r w:rsidR="002C5270">
          <w:rPr>
            <w:rFonts w:ascii="Arial" w:hAnsi="Arial" w:cs="Arial"/>
          </w:rPr>
          <w:t xml:space="preserve">From there, you can edit the template name, modify the group ID, or </w:t>
        </w:r>
      </w:ins>
      <w:ins w:id="839" w:author="Matthew Condit" w:date="2016-06-10T15:16:00Z">
        <w:r w:rsidR="002C5270">
          <w:rPr>
            <w:rFonts w:ascii="Arial" w:hAnsi="Arial" w:cs="Arial"/>
          </w:rPr>
          <w:t>make the template active or inactive.</w:t>
        </w:r>
      </w:ins>
    </w:p>
    <w:p w14:paraId="0D933394" w14:textId="6DEBCC4E" w:rsidR="004E3369" w:rsidRPr="000B3CA1" w:rsidDel="000B3CA1" w:rsidRDefault="004E3369">
      <w:pPr>
        <w:rPr>
          <w:del w:id="840" w:author="Matthew Condit" w:date="2016-06-10T15:27:00Z"/>
          <w:rFonts w:ascii="Arial" w:hAnsi="Arial" w:cs="Arial"/>
          <w:rPrChange w:id="841" w:author="Matthew Condit" w:date="2016-06-10T15:27:00Z">
            <w:rPr>
              <w:del w:id="842" w:author="Matthew Condit" w:date="2016-06-10T15:27:00Z"/>
            </w:rPr>
          </w:rPrChange>
        </w:rPr>
        <w:pPrChange w:id="843" w:author="Matthew Condit" w:date="2016-06-10T15:27:00Z">
          <w:pPr>
            <w:spacing w:after="0"/>
          </w:pPr>
        </w:pPrChange>
      </w:pPr>
    </w:p>
    <w:p w14:paraId="7EF3308C" w14:textId="186CB21A" w:rsidR="00465C9C" w:rsidDel="000B3CA1" w:rsidRDefault="00366C5C">
      <w:pPr>
        <w:rPr>
          <w:ins w:id="844" w:author="Sarah Chaston" w:date="2016-06-10T09:02:00Z"/>
          <w:del w:id="845" w:author="Matthew Condit" w:date="2016-06-10T15:27:00Z"/>
        </w:rPr>
        <w:pPrChange w:id="846" w:author="Matthew Condit" w:date="2016-06-10T15:27:00Z">
          <w:pPr>
            <w:pStyle w:val="ListParagraph"/>
            <w:spacing w:after="0"/>
          </w:pPr>
        </w:pPrChange>
      </w:pPr>
      <w:commentRangeStart w:id="847"/>
      <w:del w:id="848" w:author="Matthew Condit" w:date="2016-06-10T15:27:00Z">
        <w:r w:rsidRPr="00215E2F" w:rsidDel="000B3CA1">
          <w:rPr>
            <w:i/>
          </w:rPr>
          <w:delText xml:space="preserve">: </w:delText>
        </w:r>
        <w:r w:rsidR="00C82440" w:rsidRPr="00215E2F" w:rsidDel="000B3CA1">
          <w:rPr>
            <w:i/>
          </w:rPr>
          <w:delText xml:space="preserve"> </w:delText>
        </w:r>
        <w:r w:rsidR="003F2A12" w:rsidRPr="00215E2F" w:rsidDel="000B3CA1">
          <w:rPr>
            <w:i/>
          </w:rPr>
          <w:delText>please look at the</w:delText>
        </w:r>
        <w:r w:rsidR="00C82440" w:rsidRPr="00215E2F" w:rsidDel="000B3CA1">
          <w:rPr>
            <w:i/>
          </w:rPr>
          <w:delText xml:space="preserve"> guide of how to using Create Protocol button.</w:delText>
        </w:r>
        <w:commentRangeEnd w:id="847"/>
        <w:r w:rsidR="00A53D9B" w:rsidDel="000B3CA1">
          <w:rPr>
            <w:rStyle w:val="CommentReference"/>
          </w:rPr>
          <w:commentReference w:id="847"/>
        </w:r>
      </w:del>
    </w:p>
    <w:p w14:paraId="529A7A1F" w14:textId="77777777" w:rsidR="00D455D7" w:rsidRPr="00215E2F" w:rsidRDefault="00D455D7">
      <w:pPr>
        <w:pPrChange w:id="849" w:author="Matthew Condit" w:date="2016-06-10T15:27:00Z">
          <w:pPr>
            <w:pStyle w:val="ListParagraph"/>
            <w:spacing w:after="0"/>
          </w:pPr>
        </w:pPrChange>
      </w:pPr>
      <w:del w:id="850" w:author="Sarah Chaston" w:date="2016-06-10T09:02:00Z">
        <w:r w:rsidRPr="00215E2F" w:rsidDel="00465C9C">
          <w:br w:type="page"/>
        </w:r>
      </w:del>
    </w:p>
    <w:p w14:paraId="0B4BDC7E" w14:textId="77777777" w:rsidR="00D455D7" w:rsidRPr="00215E2F" w:rsidRDefault="00D455D7">
      <w:pPr>
        <w:pStyle w:val="ListParagraph"/>
        <w:numPr>
          <w:ilvl w:val="0"/>
          <w:numId w:val="1"/>
        </w:numPr>
        <w:spacing w:after="0"/>
        <w:ind w:left="360"/>
        <w:rPr>
          <w:rFonts w:ascii="Arial" w:hAnsi="Arial" w:cs="Arial"/>
          <w:color w:val="ED7D31" w:themeColor="accent2"/>
          <w:sz w:val="28"/>
          <w:szCs w:val="28"/>
          <w:rPrChange w:id="851" w:author="Sarah Chaston" w:date="2016-06-10T08:47:00Z">
            <w:rPr>
              <w:color w:val="ED7D31" w:themeColor="accent2"/>
              <w:sz w:val="28"/>
              <w:szCs w:val="28"/>
            </w:rPr>
          </w:rPrChange>
        </w:rPr>
        <w:pPrChange w:id="852" w:author="Sarah Chaston" w:date="2016-06-10T08:55:00Z">
          <w:pPr>
            <w:pStyle w:val="ListParagraph"/>
            <w:numPr>
              <w:numId w:val="1"/>
            </w:numPr>
            <w:spacing w:after="0"/>
            <w:ind w:hanging="360"/>
          </w:pPr>
        </w:pPrChange>
      </w:pPr>
      <w:r w:rsidRPr="00215E2F">
        <w:rPr>
          <w:rFonts w:ascii="Arial" w:hAnsi="Arial" w:cs="Arial"/>
          <w:color w:val="ED7D31" w:themeColor="accent2"/>
          <w:sz w:val="28"/>
          <w:szCs w:val="28"/>
          <w:rPrChange w:id="853" w:author="Sarah Chaston" w:date="2016-06-10T08:47:00Z">
            <w:rPr>
              <w:color w:val="ED7D31" w:themeColor="accent2"/>
              <w:sz w:val="28"/>
              <w:szCs w:val="28"/>
            </w:rPr>
          </w:rPrChange>
        </w:rPr>
        <w:t>TPM Web Overview</w:t>
      </w:r>
    </w:p>
    <w:p w14:paraId="78569075" w14:textId="77777777" w:rsidR="00D455D7" w:rsidRPr="00951120" w:rsidRDefault="00D455D7">
      <w:pPr>
        <w:pStyle w:val="ListParagraph"/>
        <w:spacing w:after="0"/>
        <w:ind w:left="360"/>
        <w:rPr>
          <w:rFonts w:ascii="Arial" w:hAnsi="Arial" w:cs="Arial"/>
          <w:rPrChange w:id="854" w:author="Sarah Chaston" w:date="2016-06-10T09:14:00Z">
            <w:rPr>
              <w:color w:val="ED7D31" w:themeColor="accent2"/>
              <w:sz w:val="28"/>
              <w:szCs w:val="28"/>
            </w:rPr>
          </w:rPrChange>
        </w:rPr>
        <w:pPrChange w:id="855" w:author="Sarah Chaston" w:date="2016-06-10T08:55:00Z">
          <w:pPr>
            <w:pStyle w:val="ListParagraph"/>
            <w:spacing w:after="0"/>
          </w:pPr>
        </w:pPrChange>
      </w:pPr>
    </w:p>
    <w:p w14:paraId="2BF0CBAC" w14:textId="77777777" w:rsidR="00D455D7" w:rsidRPr="00215E2F" w:rsidDel="00465C9C" w:rsidRDefault="00D455D7">
      <w:pPr>
        <w:pStyle w:val="ListParagraph"/>
        <w:spacing w:after="0"/>
        <w:ind w:left="360"/>
        <w:rPr>
          <w:del w:id="856" w:author="Sarah Chaston" w:date="2016-06-10T09:02:00Z"/>
          <w:rFonts w:ascii="Arial" w:hAnsi="Arial" w:cs="Arial"/>
          <w:color w:val="ED7D31" w:themeColor="accent2"/>
          <w:sz w:val="28"/>
          <w:szCs w:val="28"/>
          <w:rPrChange w:id="857" w:author="Sarah Chaston" w:date="2016-06-10T08:47:00Z">
            <w:rPr>
              <w:del w:id="858" w:author="Sarah Chaston" w:date="2016-06-10T09:02:00Z"/>
              <w:color w:val="ED7D31" w:themeColor="accent2"/>
              <w:sz w:val="28"/>
              <w:szCs w:val="28"/>
            </w:rPr>
          </w:rPrChange>
        </w:rPr>
        <w:pPrChange w:id="859" w:author="Sarah Chaston" w:date="2016-06-10T08:55:00Z">
          <w:pPr>
            <w:pStyle w:val="ListParagraph"/>
            <w:spacing w:after="0"/>
          </w:pPr>
        </w:pPrChange>
      </w:pPr>
    </w:p>
    <w:p w14:paraId="4FC24001" w14:textId="77777777" w:rsidR="00D455D7" w:rsidRPr="00215E2F" w:rsidRDefault="00D455D7">
      <w:pPr>
        <w:pStyle w:val="ListParagraph"/>
        <w:spacing w:after="0"/>
        <w:ind w:left="360"/>
        <w:rPr>
          <w:rFonts w:ascii="Arial" w:hAnsi="Arial" w:cs="Arial"/>
          <w:rPrChange w:id="860" w:author="Sarah Chaston" w:date="2016-06-10T08:47:00Z">
            <w:rPr/>
          </w:rPrChange>
        </w:rPr>
        <w:pPrChange w:id="861" w:author="Sarah Chaston" w:date="2016-06-10T08:55:00Z">
          <w:pPr>
            <w:pStyle w:val="ListParagraph"/>
            <w:spacing w:after="0"/>
          </w:pPr>
        </w:pPrChange>
      </w:pPr>
      <w:r w:rsidRPr="00215E2F">
        <w:rPr>
          <w:rFonts w:ascii="Arial" w:hAnsi="Arial" w:cs="Arial"/>
          <w:rPrChange w:id="862" w:author="Sarah Chaston" w:date="2016-06-10T08:47:00Z">
            <w:rPr/>
          </w:rPrChange>
        </w:rPr>
        <w:t xml:space="preserve">The Protocol Manager also has a read-and-search-only web version available for concurrent or independent use with the Windows application TPM.  </w:t>
      </w:r>
      <w:r w:rsidR="00A64474" w:rsidRPr="00215E2F">
        <w:rPr>
          <w:rFonts w:ascii="Arial" w:hAnsi="Arial" w:cs="Arial"/>
          <w:rPrChange w:id="863" w:author="Sarah Chaston" w:date="2016-06-10T08:47:00Z">
            <w:rPr/>
          </w:rPrChange>
        </w:rPr>
        <w:t>No creating or editing is possible from this view.</w:t>
      </w:r>
      <w:del w:id="864" w:author="Sarah Chaston" w:date="2016-06-10T12:08:00Z">
        <w:r w:rsidR="00A64474" w:rsidRPr="00215E2F" w:rsidDel="009505FF">
          <w:rPr>
            <w:rFonts w:ascii="Arial" w:hAnsi="Arial" w:cs="Arial"/>
            <w:rPrChange w:id="865" w:author="Sarah Chaston" w:date="2016-06-10T08:47:00Z">
              <w:rPr/>
            </w:rPrChange>
          </w:rPr>
          <w:delText xml:space="preserve"> </w:delText>
        </w:r>
        <w:r w:rsidR="006C4433" w:rsidRPr="00215E2F" w:rsidDel="009505FF">
          <w:rPr>
            <w:rFonts w:ascii="Arial" w:hAnsi="Arial" w:cs="Arial"/>
            <w:rPrChange w:id="866" w:author="Sarah Chaston" w:date="2016-06-10T08:47:00Z">
              <w:rPr/>
            </w:rPrChange>
          </w:rPr>
          <w:delText xml:space="preserve"> </w:delText>
        </w:r>
      </w:del>
    </w:p>
    <w:p w14:paraId="6A1E3AE1" w14:textId="77777777" w:rsidR="00A64474" w:rsidRPr="00215E2F" w:rsidRDefault="00A64474">
      <w:pPr>
        <w:pStyle w:val="ListParagraph"/>
        <w:spacing w:after="0"/>
        <w:ind w:left="360"/>
        <w:rPr>
          <w:rFonts w:ascii="Arial" w:hAnsi="Arial" w:cs="Arial"/>
          <w:rPrChange w:id="867" w:author="Sarah Chaston" w:date="2016-06-10T08:47:00Z">
            <w:rPr/>
          </w:rPrChange>
        </w:rPr>
        <w:pPrChange w:id="868" w:author="Sarah Chaston" w:date="2016-06-10T08:55:00Z">
          <w:pPr>
            <w:pStyle w:val="ListParagraph"/>
            <w:spacing w:after="0"/>
          </w:pPr>
        </w:pPrChange>
      </w:pPr>
    </w:p>
    <w:p w14:paraId="24C5C5BF" w14:textId="77777777" w:rsidR="00A64474" w:rsidRPr="00215E2F" w:rsidRDefault="00A64474" w:rsidP="00E21B2C">
      <w:pPr>
        <w:pStyle w:val="ListParagraph"/>
        <w:numPr>
          <w:ilvl w:val="1"/>
          <w:numId w:val="1"/>
        </w:numPr>
        <w:spacing w:after="0"/>
        <w:ind w:left="720"/>
        <w:rPr>
          <w:rFonts w:ascii="Arial" w:hAnsi="Arial" w:cs="Arial"/>
          <w:rPrChange w:id="869" w:author="Sarah Chaston" w:date="2016-06-10T08:47:00Z">
            <w:rPr/>
          </w:rPrChange>
        </w:rPr>
      </w:pPr>
      <w:r w:rsidRPr="00215E2F">
        <w:rPr>
          <w:rFonts w:ascii="Arial" w:hAnsi="Arial" w:cs="Arial"/>
          <w:rPrChange w:id="870" w:author="Sarah Chaston" w:date="2016-06-10T08:47:00Z">
            <w:rPr/>
          </w:rPrChange>
        </w:rPr>
        <w:t>Protocol Requests Tab</w:t>
      </w:r>
    </w:p>
    <w:p w14:paraId="523FFB77" w14:textId="77777777" w:rsidR="00AE167A" w:rsidRPr="00215E2F" w:rsidRDefault="00AE167A">
      <w:pPr>
        <w:pStyle w:val="ListParagraph"/>
        <w:spacing w:after="0"/>
        <w:rPr>
          <w:rFonts w:ascii="Arial" w:hAnsi="Arial" w:cs="Arial"/>
          <w:rPrChange w:id="871" w:author="Sarah Chaston" w:date="2016-06-10T08:47:00Z">
            <w:rPr/>
          </w:rPrChange>
        </w:rPr>
        <w:pPrChange w:id="872" w:author="Sarah Chaston" w:date="2016-06-10T08:55:00Z">
          <w:pPr>
            <w:pStyle w:val="ListParagraph"/>
            <w:spacing w:after="0"/>
            <w:ind w:left="1080"/>
          </w:pPr>
        </w:pPrChange>
      </w:pPr>
    </w:p>
    <w:p w14:paraId="7B9EDE37" w14:textId="77777777" w:rsidR="00AE167A" w:rsidRPr="00215E2F" w:rsidRDefault="00AE167A">
      <w:pPr>
        <w:pStyle w:val="ListParagraph"/>
        <w:spacing w:after="0"/>
        <w:rPr>
          <w:rFonts w:ascii="Arial" w:hAnsi="Arial" w:cs="Arial"/>
          <w:rPrChange w:id="873" w:author="Sarah Chaston" w:date="2016-06-10T08:47:00Z">
            <w:rPr/>
          </w:rPrChange>
        </w:rPr>
        <w:pPrChange w:id="874" w:author="Sarah Chaston" w:date="2016-06-10T08:55:00Z">
          <w:pPr>
            <w:pStyle w:val="ListParagraph"/>
            <w:spacing w:after="0"/>
            <w:ind w:left="1080"/>
          </w:pPr>
        </w:pPrChange>
      </w:pPr>
      <w:r w:rsidRPr="00215E2F">
        <w:rPr>
          <w:rFonts w:ascii="Arial" w:hAnsi="Arial" w:cs="Arial"/>
          <w:noProof/>
          <w:rPrChange w:id="875" w:author="Sarah Chaston" w:date="2016-06-10T08:47:00Z">
            <w:rPr>
              <w:noProof/>
            </w:rPr>
          </w:rPrChange>
        </w:rPr>
        <w:drawing>
          <wp:inline distT="0" distB="0" distL="0" distR="0" wp14:anchorId="0D42D65E" wp14:editId="582684C7">
            <wp:extent cx="4375256" cy="855024"/>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v-Bar-PR.PNG"/>
                    <pic:cNvPicPr/>
                  </pic:nvPicPr>
                  <pic:blipFill>
                    <a:blip r:embed="rId29">
                      <a:extLst>
                        <a:ext uri="{28A0092B-C50C-407E-A947-70E740481C1C}">
                          <a14:useLocalDpi xmlns:a14="http://schemas.microsoft.com/office/drawing/2010/main" val="0"/>
                        </a:ext>
                      </a:extLst>
                    </a:blip>
                    <a:stretch>
                      <a:fillRect/>
                    </a:stretch>
                  </pic:blipFill>
                  <pic:spPr>
                    <a:xfrm>
                      <a:off x="0" y="0"/>
                      <a:ext cx="4445724" cy="868795"/>
                    </a:xfrm>
                    <a:prstGeom prst="rect">
                      <a:avLst/>
                    </a:prstGeom>
                  </pic:spPr>
                </pic:pic>
              </a:graphicData>
            </a:graphic>
          </wp:inline>
        </w:drawing>
      </w:r>
    </w:p>
    <w:p w14:paraId="18BFE9F4" w14:textId="77777777" w:rsidR="00AE167A" w:rsidRPr="00215E2F" w:rsidRDefault="00AE167A">
      <w:pPr>
        <w:pStyle w:val="ListParagraph"/>
        <w:spacing w:after="0"/>
        <w:rPr>
          <w:rFonts w:ascii="Arial" w:hAnsi="Arial" w:cs="Arial"/>
          <w:rPrChange w:id="876" w:author="Sarah Chaston" w:date="2016-06-10T08:47:00Z">
            <w:rPr/>
          </w:rPrChange>
        </w:rPr>
        <w:pPrChange w:id="877" w:author="Sarah Chaston" w:date="2016-06-10T08:55:00Z">
          <w:pPr>
            <w:pStyle w:val="ListParagraph"/>
            <w:spacing w:after="0"/>
            <w:ind w:left="1080"/>
          </w:pPr>
        </w:pPrChange>
      </w:pPr>
    </w:p>
    <w:p w14:paraId="157F06CA" w14:textId="77777777" w:rsidR="00A64474" w:rsidRPr="00215E2F" w:rsidRDefault="00605C3D">
      <w:pPr>
        <w:pStyle w:val="ListParagraph"/>
        <w:spacing w:after="0"/>
        <w:rPr>
          <w:rFonts w:ascii="Arial" w:hAnsi="Arial" w:cs="Arial"/>
          <w:rPrChange w:id="878" w:author="Sarah Chaston" w:date="2016-06-10T08:47:00Z">
            <w:rPr/>
          </w:rPrChange>
        </w:rPr>
        <w:pPrChange w:id="879" w:author="Sarah Chaston" w:date="2016-06-10T08:55:00Z">
          <w:pPr>
            <w:pStyle w:val="ListParagraph"/>
            <w:spacing w:after="0"/>
            <w:ind w:left="1080"/>
          </w:pPr>
        </w:pPrChange>
      </w:pPr>
      <w:r w:rsidRPr="00215E2F">
        <w:rPr>
          <w:rFonts w:ascii="Arial" w:hAnsi="Arial" w:cs="Arial"/>
          <w:rPrChange w:id="880" w:author="Sarah Chaston" w:date="2016-06-10T08:47:00Z">
            <w:rPr/>
          </w:rPrChange>
        </w:rPr>
        <w:t xml:space="preserve">When you first navigate the TPM Web application at </w:t>
      </w:r>
      <w:r w:rsidR="005541AC" w:rsidRPr="00215E2F">
        <w:rPr>
          <w:rFonts w:ascii="Arial" w:hAnsi="Arial" w:cs="Arial"/>
          <w:rPrChange w:id="881" w:author="Sarah Chaston" w:date="2016-06-10T08:47:00Z">
            <w:rPr/>
          </w:rPrChange>
        </w:rPr>
        <w:fldChar w:fldCharType="begin"/>
      </w:r>
      <w:r w:rsidR="005541AC" w:rsidRPr="00215E2F">
        <w:rPr>
          <w:rFonts w:ascii="Arial" w:hAnsi="Arial" w:cs="Arial"/>
          <w:rPrChange w:id="882" w:author="Sarah Chaston" w:date="2016-06-10T08:47:00Z">
            <w:rPr/>
          </w:rPrChange>
        </w:rPr>
        <w:instrText xml:space="preserve"> HYPERLINK "http://toxx.toxikon.com/tpmweb" </w:instrText>
      </w:r>
      <w:r w:rsidR="005541AC" w:rsidRPr="00215E2F">
        <w:rPr>
          <w:rFonts w:ascii="Arial" w:hAnsi="Arial" w:cs="Arial"/>
          <w:rPrChange w:id="883" w:author="Sarah Chaston" w:date="2016-06-10T08:47:00Z">
            <w:rPr>
              <w:rStyle w:val="Hyperlink"/>
            </w:rPr>
          </w:rPrChange>
        </w:rPr>
        <w:fldChar w:fldCharType="separate"/>
      </w:r>
      <w:r w:rsidR="006C4433" w:rsidRPr="00215E2F">
        <w:rPr>
          <w:rStyle w:val="Hyperlink"/>
          <w:rFonts w:ascii="Arial" w:hAnsi="Arial" w:cs="Arial"/>
          <w:rPrChange w:id="884" w:author="Sarah Chaston" w:date="2016-06-10T08:47:00Z">
            <w:rPr>
              <w:rStyle w:val="Hyperlink"/>
            </w:rPr>
          </w:rPrChange>
        </w:rPr>
        <w:t>http://toxx.toxikon.com/tpmweb</w:t>
      </w:r>
      <w:r w:rsidR="005541AC" w:rsidRPr="00215E2F">
        <w:rPr>
          <w:rStyle w:val="Hyperlink"/>
          <w:rFonts w:ascii="Arial" w:hAnsi="Arial" w:cs="Arial"/>
          <w:rPrChange w:id="885" w:author="Sarah Chaston" w:date="2016-06-10T08:47:00Z">
            <w:rPr>
              <w:rStyle w:val="Hyperlink"/>
            </w:rPr>
          </w:rPrChange>
        </w:rPr>
        <w:fldChar w:fldCharType="end"/>
      </w:r>
      <w:r w:rsidR="006C4433" w:rsidRPr="00215E2F">
        <w:rPr>
          <w:rFonts w:ascii="Arial" w:hAnsi="Arial" w:cs="Arial"/>
          <w:rPrChange w:id="886" w:author="Sarah Chaston" w:date="2016-06-10T08:47:00Z">
            <w:rPr/>
          </w:rPrChange>
        </w:rPr>
        <w:t xml:space="preserve"> , you will be brought to the Protocol Request View, which displays all active Protocol Requests in the TPM.</w:t>
      </w:r>
      <w:del w:id="887" w:author="Sarah Chaston" w:date="2016-06-10T12:08:00Z">
        <w:r w:rsidR="006C4433" w:rsidRPr="00215E2F" w:rsidDel="009505FF">
          <w:rPr>
            <w:rFonts w:ascii="Arial" w:hAnsi="Arial" w:cs="Arial"/>
            <w:rPrChange w:id="888" w:author="Sarah Chaston" w:date="2016-06-10T08:47:00Z">
              <w:rPr/>
            </w:rPrChange>
          </w:rPr>
          <w:delText xml:space="preserve">  </w:delText>
        </w:r>
      </w:del>
    </w:p>
    <w:p w14:paraId="3F87714A" w14:textId="77777777" w:rsidR="000B3CA1" w:rsidRDefault="000B3CA1">
      <w:pPr>
        <w:pStyle w:val="ListParagraph"/>
        <w:spacing w:after="0"/>
        <w:rPr>
          <w:ins w:id="889" w:author="Matthew Condit" w:date="2016-06-10T15:26:00Z"/>
          <w:rFonts w:ascii="Arial" w:hAnsi="Arial" w:cs="Arial"/>
        </w:rPr>
        <w:pPrChange w:id="890" w:author="Sarah Chaston" w:date="2016-06-10T08:55:00Z">
          <w:pPr>
            <w:pStyle w:val="ListParagraph"/>
            <w:spacing w:after="0"/>
            <w:ind w:left="1080"/>
          </w:pPr>
        </w:pPrChange>
      </w:pPr>
    </w:p>
    <w:p w14:paraId="48764912" w14:textId="1CD1A974" w:rsidR="000B3CA1" w:rsidRDefault="000B3CA1">
      <w:pPr>
        <w:pStyle w:val="ListParagraph"/>
        <w:spacing w:after="0"/>
        <w:rPr>
          <w:ins w:id="891" w:author="Matthew Condit" w:date="2016-06-10T15:29:00Z"/>
          <w:rFonts w:ascii="Arial" w:hAnsi="Arial" w:cs="Arial"/>
        </w:rPr>
        <w:pPrChange w:id="892" w:author="Sarah Chaston" w:date="2016-06-10T08:55:00Z">
          <w:pPr>
            <w:pStyle w:val="ListParagraph"/>
            <w:spacing w:after="0"/>
            <w:ind w:left="1080"/>
          </w:pPr>
        </w:pPrChange>
      </w:pPr>
      <w:ins w:id="893" w:author="Matthew Condit" w:date="2016-06-10T15:27:00Z">
        <w:r>
          <w:rPr>
            <w:rFonts w:ascii="Arial" w:hAnsi="Arial" w:cs="Arial"/>
          </w:rPr>
          <w:t xml:space="preserve">The requests will be ordered </w:t>
        </w:r>
      </w:ins>
      <w:ins w:id="894" w:author="Matthew Condit" w:date="2016-06-10T15:29:00Z">
        <w:r w:rsidR="00572D69">
          <w:rPr>
            <w:rFonts w:ascii="Arial" w:hAnsi="Arial" w:cs="Arial"/>
          </w:rPr>
          <w:t>by protocol number in a table.  Below, the columns are explained</w:t>
        </w:r>
      </w:ins>
      <w:ins w:id="895" w:author="Matthew Condit" w:date="2016-06-10T15:36:00Z">
        <w:r w:rsidR="00AE61C1">
          <w:rPr>
            <w:rFonts w:ascii="Arial" w:hAnsi="Arial" w:cs="Arial"/>
          </w:rPr>
          <w:t>:</w:t>
        </w:r>
      </w:ins>
    </w:p>
    <w:p w14:paraId="5B22E28F" w14:textId="77777777" w:rsidR="00572D69" w:rsidRPr="00215E2F" w:rsidRDefault="00572D69">
      <w:pPr>
        <w:pStyle w:val="ListParagraph"/>
        <w:spacing w:after="0"/>
        <w:rPr>
          <w:rFonts w:ascii="Arial" w:hAnsi="Arial" w:cs="Arial"/>
          <w:rPrChange w:id="896" w:author="Sarah Chaston" w:date="2016-06-10T08:47:00Z">
            <w:rPr/>
          </w:rPrChange>
        </w:rPr>
        <w:pPrChange w:id="897" w:author="Sarah Chaston" w:date="2016-06-10T08:55:00Z">
          <w:pPr>
            <w:pStyle w:val="ListParagraph"/>
            <w:spacing w:after="0"/>
            <w:ind w:left="1080"/>
          </w:pPr>
        </w:pPrChange>
      </w:pPr>
    </w:p>
    <w:p w14:paraId="00E28823" w14:textId="77777777" w:rsidR="00A64474" w:rsidRPr="00215E2F" w:rsidDel="00951120" w:rsidRDefault="00A64474">
      <w:pPr>
        <w:pStyle w:val="ListParagraph"/>
        <w:spacing w:after="0"/>
        <w:rPr>
          <w:del w:id="898" w:author="Sarah Chaston" w:date="2016-06-10T09:14:00Z"/>
          <w:rFonts w:ascii="Arial" w:hAnsi="Arial" w:cs="Arial"/>
          <w:rPrChange w:id="899" w:author="Sarah Chaston" w:date="2016-06-10T08:47:00Z">
            <w:rPr>
              <w:del w:id="900" w:author="Sarah Chaston" w:date="2016-06-10T09:14:00Z"/>
            </w:rPr>
          </w:rPrChange>
        </w:rPr>
        <w:pPrChange w:id="901" w:author="Sarah Chaston" w:date="2016-06-10T08:55:00Z">
          <w:pPr>
            <w:pStyle w:val="ListParagraph"/>
            <w:spacing w:after="0"/>
            <w:ind w:left="1080"/>
          </w:pPr>
        </w:pPrChange>
      </w:pPr>
      <w:commentRangeStart w:id="902"/>
    </w:p>
    <w:p w14:paraId="0D8D497C" w14:textId="77777777" w:rsidR="00AE167A" w:rsidRDefault="00AE167A">
      <w:pPr>
        <w:spacing w:after="0"/>
        <w:ind w:left="720"/>
        <w:rPr>
          <w:ins w:id="903" w:author="Sarah Chaston" w:date="2016-06-10T09:14:00Z"/>
          <w:rFonts w:ascii="Arial" w:hAnsi="Arial" w:cs="Arial"/>
        </w:rPr>
        <w:pPrChange w:id="904" w:author="Sarah Chaston" w:date="2016-06-10T08:55:00Z">
          <w:pPr>
            <w:spacing w:after="0"/>
            <w:ind w:left="1080"/>
          </w:pPr>
        </w:pPrChange>
      </w:pPr>
      <w:r w:rsidRPr="00215E2F">
        <w:rPr>
          <w:rFonts w:ascii="Arial" w:hAnsi="Arial" w:cs="Arial"/>
          <w:noProof/>
          <w:rPrChange w:id="905" w:author="Sarah Chaston" w:date="2016-06-10T08:47:00Z">
            <w:rPr>
              <w:noProof/>
            </w:rPr>
          </w:rPrChange>
        </w:rPr>
        <w:drawing>
          <wp:inline distT="0" distB="0" distL="0" distR="0" wp14:anchorId="58C09BB6" wp14:editId="702271A7">
            <wp:extent cx="5050144" cy="314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able-Headers.PNG"/>
                    <pic:cNvPicPr/>
                  </pic:nvPicPr>
                  <pic:blipFill rotWithShape="1">
                    <a:blip r:embed="rId30">
                      <a:extLst>
                        <a:ext uri="{28A0092B-C50C-407E-A947-70E740481C1C}">
                          <a14:useLocalDpi xmlns:a14="http://schemas.microsoft.com/office/drawing/2010/main" val="0"/>
                        </a:ext>
                      </a:extLst>
                    </a:blip>
                    <a:srcRect t="1" r="59725" b="12450"/>
                    <a:stretch/>
                  </pic:blipFill>
                  <pic:spPr bwMode="auto">
                    <a:xfrm>
                      <a:off x="0" y="0"/>
                      <a:ext cx="6621812" cy="412147"/>
                    </a:xfrm>
                    <a:prstGeom prst="rect">
                      <a:avLst/>
                    </a:prstGeom>
                    <a:ln>
                      <a:noFill/>
                    </a:ln>
                    <a:extLst>
                      <a:ext uri="{53640926-AAD7-44D8-BBD7-CCE9431645EC}">
                        <a14:shadowObscured xmlns:a14="http://schemas.microsoft.com/office/drawing/2010/main"/>
                      </a:ext>
                    </a:extLst>
                  </pic:spPr>
                </pic:pic>
              </a:graphicData>
            </a:graphic>
          </wp:inline>
        </w:drawing>
      </w:r>
      <w:commentRangeEnd w:id="902"/>
      <w:r w:rsidR="009505FF">
        <w:rPr>
          <w:rStyle w:val="CommentReference"/>
        </w:rPr>
        <w:commentReference w:id="902"/>
      </w:r>
    </w:p>
    <w:p w14:paraId="0048D851" w14:textId="77777777" w:rsidR="00951120" w:rsidRPr="00215E2F" w:rsidDel="00BA0C87" w:rsidRDefault="00951120">
      <w:pPr>
        <w:spacing w:after="0"/>
        <w:ind w:left="720"/>
        <w:rPr>
          <w:rFonts w:ascii="Arial" w:hAnsi="Arial" w:cs="Arial"/>
          <w:rPrChange w:id="906" w:author="Sarah Chaston" w:date="2016-06-10T08:47:00Z">
            <w:rPr/>
          </w:rPrChange>
        </w:rPr>
        <w:pPrChange w:id="907" w:author="Sarah Chaston" w:date="2016-06-10T08:55:00Z">
          <w:pPr>
            <w:spacing w:after="0"/>
            <w:ind w:left="1080"/>
          </w:pPr>
        </w:pPrChange>
      </w:pPr>
      <w:moveFromRangeStart w:id="908" w:author="Sarah Chaston" w:date="2016-06-10T09:18:00Z" w:name="move453313635"/>
    </w:p>
    <w:p w14:paraId="059F583C" w14:textId="77777777" w:rsidR="00951120" w:rsidRPr="00215E2F" w:rsidRDefault="00AE167A">
      <w:pPr>
        <w:spacing w:after="0"/>
        <w:ind w:left="720"/>
        <w:rPr>
          <w:rFonts w:ascii="Arial" w:hAnsi="Arial" w:cs="Arial"/>
          <w:rPrChange w:id="909" w:author="Sarah Chaston" w:date="2016-06-10T08:47:00Z">
            <w:rPr/>
          </w:rPrChange>
        </w:rPr>
        <w:pPrChange w:id="910" w:author="Sarah Chaston" w:date="2016-06-10T08:55:00Z">
          <w:pPr>
            <w:spacing w:after="0"/>
            <w:ind w:left="1080"/>
          </w:pPr>
        </w:pPrChange>
      </w:pPr>
      <w:moveFrom w:id="911" w:author="Sarah Chaston" w:date="2016-06-10T09:18:00Z">
        <w:r w:rsidRPr="00215E2F" w:rsidDel="00BA0C87">
          <w:rPr>
            <w:rFonts w:ascii="Arial" w:hAnsi="Arial" w:cs="Arial"/>
            <w:noProof/>
            <w:rPrChange w:id="912" w:author="Sarah Chaston" w:date="2016-06-10T08:47:00Z">
              <w:rPr>
                <w:noProof/>
              </w:rPr>
            </w:rPrChange>
          </w:rPr>
          <w:drawing>
            <wp:inline distT="0" distB="0" distL="0" distR="0" wp14:anchorId="0633D56D" wp14:editId="0D8F5925">
              <wp:extent cx="5124450" cy="354144"/>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Headers.PNG"/>
                      <pic:cNvPicPr/>
                    </pic:nvPicPr>
                    <pic:blipFill rotWithShape="1">
                      <a:blip r:embed="rId30">
                        <a:extLst>
                          <a:ext uri="{28A0092B-C50C-407E-A947-70E740481C1C}">
                            <a14:useLocalDpi xmlns:a14="http://schemas.microsoft.com/office/drawing/2010/main" val="0"/>
                          </a:ext>
                        </a:extLst>
                      </a:blip>
                      <a:srcRect l="56250" t="-5596"/>
                      <a:stretch/>
                    </pic:blipFill>
                    <pic:spPr bwMode="auto">
                      <a:xfrm>
                        <a:off x="0" y="0"/>
                        <a:ext cx="5276462" cy="364649"/>
                      </a:xfrm>
                      <a:prstGeom prst="rect">
                        <a:avLst/>
                      </a:prstGeom>
                      <a:ln>
                        <a:noFill/>
                      </a:ln>
                      <a:extLst>
                        <a:ext uri="{53640926-AAD7-44D8-BBD7-CCE9431645EC}">
                          <a14:shadowObscured xmlns:a14="http://schemas.microsoft.com/office/drawing/2010/main"/>
                        </a:ext>
                      </a:extLst>
                    </pic:spPr>
                  </pic:pic>
                </a:graphicData>
              </a:graphic>
            </wp:inline>
          </w:drawing>
        </w:r>
      </w:moveFrom>
      <w:moveFromRangeEnd w:id="908"/>
    </w:p>
    <w:p w14:paraId="4D08A57D" w14:textId="77777777" w:rsidR="00AE167A" w:rsidRPr="00215E2F" w:rsidRDefault="00AE167A">
      <w:pPr>
        <w:spacing w:after="0"/>
        <w:ind w:left="720"/>
        <w:rPr>
          <w:rFonts w:ascii="Arial" w:hAnsi="Arial" w:cs="Arial"/>
          <w:rPrChange w:id="913" w:author="Sarah Chaston" w:date="2016-06-10T08:47:00Z">
            <w:rPr/>
          </w:rPrChange>
        </w:rPr>
        <w:pPrChange w:id="914" w:author="Sarah Chaston" w:date="2016-06-10T08:55:00Z">
          <w:pPr>
            <w:spacing w:after="0"/>
            <w:ind w:left="1080"/>
          </w:pPr>
        </w:pPrChange>
      </w:pPr>
      <w:r w:rsidRPr="00215E2F">
        <w:rPr>
          <w:rFonts w:ascii="Arial" w:hAnsi="Arial" w:cs="Arial"/>
          <w:b/>
          <w:rPrChange w:id="915" w:author="Sarah Chaston" w:date="2016-06-10T08:47:00Z">
            <w:rPr>
              <w:b/>
            </w:rPr>
          </w:rPrChange>
        </w:rPr>
        <w:t>Request ID</w:t>
      </w:r>
      <w:r w:rsidRPr="00215E2F">
        <w:rPr>
          <w:rFonts w:ascii="Arial" w:hAnsi="Arial" w:cs="Arial"/>
          <w:rPrChange w:id="916" w:author="Sarah Chaston" w:date="2016-06-10T08:47:00Z">
            <w:rPr/>
          </w:rPrChange>
        </w:rPr>
        <w:t xml:space="preserve">: </w:t>
      </w:r>
      <w:r w:rsidR="00D66DEB" w:rsidRPr="00215E2F">
        <w:rPr>
          <w:rFonts w:ascii="Arial" w:hAnsi="Arial" w:cs="Arial"/>
          <w:rPrChange w:id="917" w:author="Sarah Chaston" w:date="2016-06-10T08:47:00Z">
            <w:rPr/>
          </w:rPrChange>
        </w:rPr>
        <w:t>The sequence Number automatically assigned to a new Protocol Request.</w:t>
      </w:r>
    </w:p>
    <w:p w14:paraId="5FC19901" w14:textId="77777777" w:rsidR="00AE167A" w:rsidRPr="00215E2F" w:rsidRDefault="00AE167A">
      <w:pPr>
        <w:spacing w:after="0"/>
        <w:ind w:left="720"/>
        <w:rPr>
          <w:rFonts w:ascii="Arial" w:hAnsi="Arial" w:cs="Arial"/>
          <w:rPrChange w:id="918" w:author="Sarah Chaston" w:date="2016-06-10T08:47:00Z">
            <w:rPr/>
          </w:rPrChange>
        </w:rPr>
        <w:pPrChange w:id="919" w:author="Sarah Chaston" w:date="2016-06-10T08:55:00Z">
          <w:pPr>
            <w:spacing w:after="0"/>
            <w:ind w:left="1080"/>
          </w:pPr>
        </w:pPrChange>
      </w:pPr>
      <w:r w:rsidRPr="00215E2F">
        <w:rPr>
          <w:rFonts w:ascii="Arial" w:hAnsi="Arial" w:cs="Arial"/>
          <w:b/>
          <w:rPrChange w:id="920" w:author="Sarah Chaston" w:date="2016-06-10T08:47:00Z">
            <w:rPr>
              <w:b/>
            </w:rPr>
          </w:rPrChange>
        </w:rPr>
        <w:t>Requested Date</w:t>
      </w:r>
      <w:r w:rsidRPr="00215E2F">
        <w:rPr>
          <w:rFonts w:ascii="Arial" w:hAnsi="Arial" w:cs="Arial"/>
          <w:rPrChange w:id="921" w:author="Sarah Chaston" w:date="2016-06-10T08:47:00Z">
            <w:rPr/>
          </w:rPrChange>
        </w:rPr>
        <w:t xml:space="preserve">: </w:t>
      </w:r>
      <w:r w:rsidR="00D66DEB" w:rsidRPr="00215E2F">
        <w:rPr>
          <w:rFonts w:ascii="Arial" w:hAnsi="Arial" w:cs="Arial"/>
          <w:rPrChange w:id="922" w:author="Sarah Chaston" w:date="2016-06-10T08:47:00Z">
            <w:rPr/>
          </w:rPrChange>
        </w:rPr>
        <w:t>The date when a request is submitted.</w:t>
      </w:r>
    </w:p>
    <w:p w14:paraId="21179C8C" w14:textId="77777777" w:rsidR="00AE167A" w:rsidRPr="00215E2F" w:rsidRDefault="00AE167A">
      <w:pPr>
        <w:spacing w:after="0"/>
        <w:ind w:left="720"/>
        <w:rPr>
          <w:rFonts w:ascii="Arial" w:hAnsi="Arial" w:cs="Arial"/>
          <w:rPrChange w:id="923" w:author="Sarah Chaston" w:date="2016-06-10T08:47:00Z">
            <w:rPr/>
          </w:rPrChange>
        </w:rPr>
        <w:pPrChange w:id="924" w:author="Sarah Chaston" w:date="2016-06-10T08:55:00Z">
          <w:pPr>
            <w:spacing w:after="0"/>
            <w:ind w:left="1080"/>
          </w:pPr>
        </w:pPrChange>
      </w:pPr>
      <w:r w:rsidRPr="00215E2F">
        <w:rPr>
          <w:rFonts w:ascii="Arial" w:hAnsi="Arial" w:cs="Arial"/>
          <w:b/>
          <w:rPrChange w:id="925" w:author="Sarah Chaston" w:date="2016-06-10T08:47:00Z">
            <w:rPr>
              <w:b/>
            </w:rPr>
          </w:rPrChange>
        </w:rPr>
        <w:t>Requested By</w:t>
      </w:r>
      <w:r w:rsidRPr="00215E2F">
        <w:rPr>
          <w:rFonts w:ascii="Arial" w:hAnsi="Arial" w:cs="Arial"/>
          <w:rPrChange w:id="926" w:author="Sarah Chaston" w:date="2016-06-10T08:47:00Z">
            <w:rPr/>
          </w:rPrChange>
        </w:rPr>
        <w:t>: the person who submits the request.</w:t>
      </w:r>
    </w:p>
    <w:p w14:paraId="21DD70E4" w14:textId="77777777" w:rsidR="00AE167A" w:rsidRPr="00215E2F" w:rsidRDefault="00AE167A">
      <w:pPr>
        <w:spacing w:after="0"/>
        <w:ind w:left="720"/>
        <w:rPr>
          <w:rFonts w:ascii="Arial" w:hAnsi="Arial" w:cs="Arial"/>
          <w:rPrChange w:id="927" w:author="Sarah Chaston" w:date="2016-06-10T08:47:00Z">
            <w:rPr/>
          </w:rPrChange>
        </w:rPr>
        <w:pPrChange w:id="928" w:author="Sarah Chaston" w:date="2016-06-10T08:55:00Z">
          <w:pPr>
            <w:spacing w:after="0"/>
            <w:ind w:left="1080"/>
          </w:pPr>
        </w:pPrChange>
      </w:pPr>
      <w:r w:rsidRPr="00215E2F">
        <w:rPr>
          <w:rFonts w:ascii="Arial" w:hAnsi="Arial" w:cs="Arial"/>
          <w:b/>
          <w:rPrChange w:id="929" w:author="Sarah Chaston" w:date="2016-06-10T08:47:00Z">
            <w:rPr>
              <w:b/>
            </w:rPr>
          </w:rPrChange>
        </w:rPr>
        <w:t>Assigned To</w:t>
      </w:r>
      <w:r w:rsidRPr="00215E2F">
        <w:rPr>
          <w:rFonts w:ascii="Arial" w:hAnsi="Arial" w:cs="Arial"/>
          <w:rPrChange w:id="930" w:author="Sarah Chaston" w:date="2016-06-10T08:47:00Z">
            <w:rPr/>
          </w:rPrChange>
        </w:rPr>
        <w:t>: Doc Control user.</w:t>
      </w:r>
    </w:p>
    <w:p w14:paraId="47409FFD" w14:textId="77777777" w:rsidR="00AE167A" w:rsidRPr="00215E2F" w:rsidDel="00AE61C1" w:rsidRDefault="00AE167A">
      <w:pPr>
        <w:spacing w:after="0"/>
        <w:ind w:left="720"/>
        <w:rPr>
          <w:del w:id="931" w:author="Matthew Condit" w:date="2016-06-10T15:30:00Z"/>
          <w:rFonts w:ascii="Arial" w:hAnsi="Arial" w:cs="Arial"/>
          <w:rPrChange w:id="932" w:author="Sarah Chaston" w:date="2016-06-10T08:47:00Z">
            <w:rPr>
              <w:del w:id="933" w:author="Matthew Condit" w:date="2016-06-10T15:30:00Z"/>
            </w:rPr>
          </w:rPrChange>
        </w:rPr>
        <w:pPrChange w:id="934" w:author="Sarah Chaston" w:date="2016-06-10T08:55:00Z">
          <w:pPr>
            <w:spacing w:after="0"/>
            <w:ind w:left="1080"/>
          </w:pPr>
        </w:pPrChange>
      </w:pPr>
      <w:r w:rsidRPr="00215E2F">
        <w:rPr>
          <w:rFonts w:ascii="Arial" w:hAnsi="Arial" w:cs="Arial"/>
          <w:b/>
          <w:rPrChange w:id="935" w:author="Sarah Chaston" w:date="2016-06-10T08:47:00Z">
            <w:rPr>
              <w:b/>
            </w:rPr>
          </w:rPrChange>
        </w:rPr>
        <w:t>Sponsor</w:t>
      </w:r>
      <w:r w:rsidRPr="00215E2F">
        <w:rPr>
          <w:rFonts w:ascii="Arial" w:hAnsi="Arial" w:cs="Arial"/>
          <w:rPrChange w:id="936" w:author="Sarah Chaston" w:date="2016-06-10T08:47:00Z">
            <w:rPr/>
          </w:rPrChange>
        </w:rPr>
        <w:t>: the protocol request’s sponsor name.</w:t>
      </w:r>
    </w:p>
    <w:p w14:paraId="1546797D" w14:textId="77777777" w:rsidR="00BA0C87" w:rsidRPr="003D57DF" w:rsidRDefault="00BA0C87">
      <w:pPr>
        <w:spacing w:after="0"/>
        <w:ind w:left="720"/>
        <w:rPr>
          <w:rFonts w:ascii="Arial" w:hAnsi="Arial" w:cs="Arial"/>
        </w:rPr>
      </w:pPr>
      <w:moveToRangeStart w:id="937" w:author="Sarah Chaston" w:date="2016-06-10T09:18:00Z" w:name="move453313635"/>
    </w:p>
    <w:p w14:paraId="4BAF7C50" w14:textId="77777777" w:rsidR="00BA0C87" w:rsidRDefault="00BA0C87" w:rsidP="00BA0C87">
      <w:pPr>
        <w:spacing w:after="0"/>
        <w:ind w:left="720"/>
        <w:rPr>
          <w:ins w:id="938" w:author="Sarah Chaston" w:date="2016-06-10T09:18:00Z"/>
          <w:rFonts w:ascii="Arial" w:hAnsi="Arial" w:cs="Arial"/>
        </w:rPr>
      </w:pPr>
      <w:moveTo w:id="939" w:author="Sarah Chaston" w:date="2016-06-10T09:18:00Z">
        <w:r w:rsidRPr="003D57DF">
          <w:rPr>
            <w:rFonts w:ascii="Arial" w:hAnsi="Arial" w:cs="Arial"/>
            <w:noProof/>
          </w:rPr>
          <w:drawing>
            <wp:inline distT="0" distB="0" distL="0" distR="0" wp14:anchorId="248A9B00" wp14:editId="74691415">
              <wp:extent cx="5124450" cy="35414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able-Headers.PNG"/>
                      <pic:cNvPicPr/>
                    </pic:nvPicPr>
                    <pic:blipFill rotWithShape="1">
                      <a:blip r:embed="rId30">
                        <a:extLst>
                          <a:ext uri="{28A0092B-C50C-407E-A947-70E740481C1C}">
                            <a14:useLocalDpi xmlns:a14="http://schemas.microsoft.com/office/drawing/2010/main" val="0"/>
                          </a:ext>
                        </a:extLst>
                      </a:blip>
                      <a:srcRect l="56250" t="-5596"/>
                      <a:stretch/>
                    </pic:blipFill>
                    <pic:spPr bwMode="auto">
                      <a:xfrm>
                        <a:off x="0" y="0"/>
                        <a:ext cx="5276462" cy="364649"/>
                      </a:xfrm>
                      <a:prstGeom prst="rect">
                        <a:avLst/>
                      </a:prstGeom>
                      <a:ln>
                        <a:noFill/>
                      </a:ln>
                      <a:extLst>
                        <a:ext uri="{53640926-AAD7-44D8-BBD7-CCE9431645EC}">
                          <a14:shadowObscured xmlns:a14="http://schemas.microsoft.com/office/drawing/2010/main"/>
                        </a:ext>
                      </a:extLst>
                    </pic:spPr>
                  </pic:pic>
                </a:graphicData>
              </a:graphic>
            </wp:inline>
          </w:drawing>
        </w:r>
      </w:moveTo>
    </w:p>
    <w:p w14:paraId="2640E2FA" w14:textId="77777777" w:rsidR="00BA0C87" w:rsidRDefault="00BA0C87" w:rsidP="00BA0C87">
      <w:pPr>
        <w:spacing w:after="0"/>
        <w:ind w:left="720"/>
        <w:rPr>
          <w:rFonts w:ascii="Arial" w:hAnsi="Arial" w:cs="Arial"/>
        </w:rPr>
      </w:pPr>
    </w:p>
    <w:moveToRangeEnd w:id="937"/>
    <w:p w14:paraId="22506976" w14:textId="77777777" w:rsidR="00AE167A" w:rsidRPr="00215E2F" w:rsidRDefault="0013587C">
      <w:pPr>
        <w:spacing w:after="0"/>
        <w:ind w:left="720"/>
        <w:rPr>
          <w:rFonts w:ascii="Arial" w:hAnsi="Arial" w:cs="Arial"/>
          <w:rPrChange w:id="940" w:author="Sarah Chaston" w:date="2016-06-10T08:47:00Z">
            <w:rPr/>
          </w:rPrChange>
        </w:rPr>
        <w:pPrChange w:id="941" w:author="Sarah Chaston" w:date="2016-06-10T08:55:00Z">
          <w:pPr>
            <w:spacing w:after="0"/>
            <w:ind w:left="1080"/>
          </w:pPr>
        </w:pPrChange>
      </w:pPr>
      <w:r w:rsidRPr="00215E2F">
        <w:rPr>
          <w:rFonts w:ascii="Arial" w:hAnsi="Arial" w:cs="Arial"/>
          <w:b/>
          <w:rPrChange w:id="942" w:author="Sarah Chaston" w:date="2016-06-10T08:47:00Z">
            <w:rPr>
              <w:b/>
            </w:rPr>
          </w:rPrChange>
        </w:rPr>
        <w:t xml:space="preserve">Guidelines:  </w:t>
      </w:r>
      <w:r w:rsidRPr="00215E2F">
        <w:rPr>
          <w:rFonts w:ascii="Arial" w:hAnsi="Arial" w:cs="Arial"/>
          <w:rPrChange w:id="943" w:author="Sarah Chaston" w:date="2016-06-10T08:47:00Z">
            <w:rPr/>
          </w:rPrChange>
        </w:rPr>
        <w:t>Lists the required guidelines to follow for the protocol (FDA, ISO, etc.)</w:t>
      </w:r>
    </w:p>
    <w:p w14:paraId="01EAA924" w14:textId="77777777" w:rsidR="0013587C" w:rsidRPr="00215E2F" w:rsidRDefault="0013587C">
      <w:pPr>
        <w:spacing w:after="0"/>
        <w:ind w:left="720"/>
        <w:rPr>
          <w:rFonts w:ascii="Arial" w:hAnsi="Arial" w:cs="Arial"/>
          <w:rPrChange w:id="944" w:author="Sarah Chaston" w:date="2016-06-10T08:47:00Z">
            <w:rPr/>
          </w:rPrChange>
        </w:rPr>
        <w:pPrChange w:id="945" w:author="Sarah Chaston" w:date="2016-06-10T08:55:00Z">
          <w:pPr>
            <w:spacing w:after="0"/>
            <w:ind w:left="1080"/>
          </w:pPr>
        </w:pPrChange>
      </w:pPr>
      <w:r w:rsidRPr="00215E2F">
        <w:rPr>
          <w:rFonts w:ascii="Arial" w:hAnsi="Arial" w:cs="Arial"/>
          <w:b/>
          <w:rPrChange w:id="946" w:author="Sarah Chaston" w:date="2016-06-10T08:47:00Z">
            <w:rPr>
              <w:b/>
            </w:rPr>
          </w:rPrChange>
        </w:rPr>
        <w:t>Compliance:</w:t>
      </w:r>
      <w:r w:rsidRPr="00215E2F">
        <w:rPr>
          <w:rFonts w:ascii="Arial" w:hAnsi="Arial" w:cs="Arial"/>
          <w:i/>
          <w:rPrChange w:id="947" w:author="Sarah Chaston" w:date="2016-06-10T08:47:00Z">
            <w:rPr>
              <w:i/>
            </w:rPr>
          </w:rPrChange>
        </w:rPr>
        <w:t xml:space="preserve">  </w:t>
      </w:r>
      <w:r w:rsidRPr="00215E2F">
        <w:rPr>
          <w:rFonts w:ascii="Arial" w:hAnsi="Arial" w:cs="Arial"/>
          <w:rPrChange w:id="948" w:author="Sarah Chaston" w:date="2016-06-10T08:47:00Z">
            <w:rPr/>
          </w:rPrChange>
        </w:rPr>
        <w:t>Designates the compliance regulations to follow for the protocol (GMP, Non-GLP, etc.)</w:t>
      </w:r>
    </w:p>
    <w:p w14:paraId="22677251" w14:textId="77777777" w:rsidR="0013587C" w:rsidRPr="00215E2F" w:rsidRDefault="0013587C">
      <w:pPr>
        <w:spacing w:after="0"/>
        <w:ind w:left="720"/>
        <w:rPr>
          <w:rFonts w:ascii="Arial" w:hAnsi="Arial" w:cs="Arial"/>
          <w:rPrChange w:id="949" w:author="Sarah Chaston" w:date="2016-06-10T08:47:00Z">
            <w:rPr/>
          </w:rPrChange>
        </w:rPr>
        <w:pPrChange w:id="950" w:author="Sarah Chaston" w:date="2016-06-10T08:55:00Z">
          <w:pPr>
            <w:spacing w:after="0"/>
            <w:ind w:left="1080"/>
          </w:pPr>
        </w:pPrChange>
      </w:pPr>
      <w:r w:rsidRPr="00215E2F">
        <w:rPr>
          <w:rFonts w:ascii="Arial" w:hAnsi="Arial" w:cs="Arial"/>
          <w:b/>
          <w:rPrChange w:id="951" w:author="Sarah Chaston" w:date="2016-06-10T08:47:00Z">
            <w:rPr>
              <w:b/>
            </w:rPr>
          </w:rPrChange>
        </w:rPr>
        <w:t>Protocol Type:</w:t>
      </w:r>
      <w:r w:rsidRPr="00215E2F">
        <w:rPr>
          <w:rFonts w:ascii="Arial" w:hAnsi="Arial" w:cs="Arial"/>
          <w:rPrChange w:id="952" w:author="Sarah Chaston" w:date="2016-06-10T08:47:00Z">
            <w:rPr/>
          </w:rPrChange>
        </w:rPr>
        <w:t xml:space="preserve">  File Copy vs. Single Copy</w:t>
      </w:r>
    </w:p>
    <w:p w14:paraId="759955A8" w14:textId="77777777" w:rsidR="00A64474" w:rsidRPr="00215E2F" w:rsidRDefault="00A64474">
      <w:pPr>
        <w:pStyle w:val="ListParagraph"/>
        <w:spacing w:after="0"/>
        <w:rPr>
          <w:rFonts w:ascii="Arial" w:hAnsi="Arial" w:cs="Arial"/>
          <w:rPrChange w:id="953" w:author="Sarah Chaston" w:date="2016-06-10T08:47:00Z">
            <w:rPr/>
          </w:rPrChange>
        </w:rPr>
        <w:pPrChange w:id="954" w:author="Sarah Chaston" w:date="2016-06-10T08:55:00Z">
          <w:pPr>
            <w:pStyle w:val="ListParagraph"/>
            <w:spacing w:after="0"/>
            <w:ind w:left="1080"/>
          </w:pPr>
        </w:pPrChange>
      </w:pPr>
    </w:p>
    <w:p w14:paraId="167802C6" w14:textId="4038B06D" w:rsidR="00D77857" w:rsidRPr="00215E2F" w:rsidRDefault="00262851">
      <w:pPr>
        <w:pStyle w:val="ListParagraph"/>
        <w:spacing w:after="0"/>
        <w:rPr>
          <w:rFonts w:ascii="Arial" w:hAnsi="Arial" w:cs="Arial"/>
          <w:rPrChange w:id="955" w:author="Sarah Chaston" w:date="2016-06-10T08:47:00Z">
            <w:rPr/>
          </w:rPrChange>
        </w:rPr>
        <w:pPrChange w:id="956" w:author="Sarah Chaston" w:date="2016-06-10T08:55:00Z">
          <w:pPr>
            <w:pStyle w:val="ListParagraph"/>
            <w:spacing w:after="0"/>
            <w:ind w:left="1080"/>
          </w:pPr>
        </w:pPrChange>
      </w:pPr>
      <w:r w:rsidRPr="00215E2F">
        <w:rPr>
          <w:rFonts w:ascii="Arial" w:hAnsi="Arial" w:cs="Arial"/>
          <w:rPrChange w:id="957" w:author="Sarah Chaston" w:date="2016-06-10T08:47:00Z">
            <w:rPr/>
          </w:rPrChange>
        </w:rPr>
        <w:t xml:space="preserve">To sort any of the columns, </w:t>
      </w:r>
      <w:r w:rsidR="00E039E4" w:rsidRPr="00215E2F">
        <w:rPr>
          <w:rFonts w:ascii="Arial" w:hAnsi="Arial" w:cs="Arial"/>
          <w:rPrChange w:id="958" w:author="Sarah Chaston" w:date="2016-06-10T08:47:00Z">
            <w:rPr/>
          </w:rPrChange>
        </w:rPr>
        <w:t xml:space="preserve">simply click on the table headers to toggle ascending or descending </w:t>
      </w:r>
      <w:r w:rsidR="00D77857" w:rsidRPr="00215E2F">
        <w:rPr>
          <w:rFonts w:ascii="Arial" w:hAnsi="Arial" w:cs="Arial"/>
          <w:rPrChange w:id="959" w:author="Sarah Chaston" w:date="2016-06-10T08:47:00Z">
            <w:rPr/>
          </w:rPrChange>
        </w:rPr>
        <w:t xml:space="preserve">sorting for that column.  Column sorting is a stable sort, meaning that original order will be preserved in the case of a tie.  For example, if you want to see protocol requests ordered first by the </w:t>
      </w:r>
      <w:del w:id="960" w:author="Sarah Chaston" w:date="2016-06-10T12:05:00Z">
        <w:r w:rsidR="00D77857" w:rsidRPr="009505FF" w:rsidDel="009505FF">
          <w:rPr>
            <w:rFonts w:ascii="Arial" w:hAnsi="Arial" w:cs="Arial"/>
            <w:b/>
            <w:rPrChange w:id="961" w:author="Sarah Chaston" w:date="2016-06-10T12:05:00Z">
              <w:rPr/>
            </w:rPrChange>
          </w:rPr>
          <w:delText>“</w:delText>
        </w:r>
      </w:del>
      <w:r w:rsidR="00D77857" w:rsidRPr="009505FF">
        <w:rPr>
          <w:rFonts w:ascii="Arial" w:hAnsi="Arial" w:cs="Arial"/>
          <w:b/>
          <w:rPrChange w:id="962" w:author="Sarah Chaston" w:date="2016-06-10T12:05:00Z">
            <w:rPr/>
          </w:rPrChange>
        </w:rPr>
        <w:t>Requested B</w:t>
      </w:r>
      <w:del w:id="963" w:author="Sarah Chaston" w:date="2016-06-10T12:05:00Z">
        <w:r w:rsidR="00D77857" w:rsidRPr="009505FF" w:rsidDel="009505FF">
          <w:rPr>
            <w:rFonts w:ascii="Arial" w:hAnsi="Arial" w:cs="Arial"/>
            <w:b/>
            <w:rPrChange w:id="964" w:author="Sarah Chaston" w:date="2016-06-10T12:05:00Z">
              <w:rPr/>
            </w:rPrChange>
          </w:rPr>
          <w:delText>y”</w:delText>
        </w:r>
      </w:del>
      <w:ins w:id="965" w:author="Sarah Chaston" w:date="2016-06-10T12:05:00Z">
        <w:r w:rsidR="009505FF" w:rsidRPr="009505FF">
          <w:rPr>
            <w:rFonts w:ascii="Arial" w:hAnsi="Arial" w:cs="Arial"/>
            <w:b/>
            <w:rPrChange w:id="966" w:author="Sarah Chaston" w:date="2016-06-10T12:05:00Z">
              <w:rPr>
                <w:rFonts w:ascii="Arial" w:hAnsi="Arial" w:cs="Arial"/>
              </w:rPr>
            </w:rPrChange>
          </w:rPr>
          <w:t>y</w:t>
        </w:r>
      </w:ins>
      <w:r w:rsidR="00D77857" w:rsidRPr="00215E2F">
        <w:rPr>
          <w:rFonts w:ascii="Arial" w:hAnsi="Arial" w:cs="Arial"/>
          <w:rPrChange w:id="967" w:author="Sarah Chaston" w:date="2016-06-10T08:47:00Z">
            <w:rPr/>
          </w:rPrChange>
        </w:rPr>
        <w:t xml:space="preserve"> column then sorted within each requester by the sponsor who requested it, then you would sort first click the </w:t>
      </w:r>
      <w:del w:id="968" w:author="Sarah Chaston" w:date="2016-06-10T12:07:00Z">
        <w:r w:rsidR="00D77857" w:rsidRPr="009505FF" w:rsidDel="009505FF">
          <w:rPr>
            <w:rFonts w:ascii="Arial" w:hAnsi="Arial" w:cs="Arial"/>
            <w:b/>
            <w:rPrChange w:id="969" w:author="Sarah Chaston" w:date="2016-06-10T12:07:00Z">
              <w:rPr/>
            </w:rPrChange>
          </w:rPr>
          <w:delText>“</w:delText>
        </w:r>
      </w:del>
      <w:r w:rsidR="00D77857" w:rsidRPr="009505FF">
        <w:rPr>
          <w:rFonts w:ascii="Arial" w:hAnsi="Arial" w:cs="Arial"/>
          <w:b/>
          <w:rPrChange w:id="970" w:author="Sarah Chaston" w:date="2016-06-10T12:07:00Z">
            <w:rPr/>
          </w:rPrChange>
        </w:rPr>
        <w:t>Sponsor</w:t>
      </w:r>
      <w:del w:id="971" w:author="Sarah Chaston" w:date="2016-06-10T12:07:00Z">
        <w:r w:rsidR="00D77857" w:rsidRPr="009505FF" w:rsidDel="009505FF">
          <w:rPr>
            <w:rFonts w:ascii="Arial" w:hAnsi="Arial" w:cs="Arial"/>
            <w:b/>
            <w:rPrChange w:id="972" w:author="Sarah Chaston" w:date="2016-06-10T12:07:00Z">
              <w:rPr/>
            </w:rPrChange>
          </w:rPr>
          <w:delText>”</w:delText>
        </w:r>
      </w:del>
      <w:r w:rsidR="00D77857" w:rsidRPr="00215E2F">
        <w:rPr>
          <w:rFonts w:ascii="Arial" w:hAnsi="Arial" w:cs="Arial"/>
          <w:rPrChange w:id="973" w:author="Sarah Chaston" w:date="2016-06-10T08:47:00Z">
            <w:rPr/>
          </w:rPrChange>
        </w:rPr>
        <w:t xml:space="preserve"> header, then click the </w:t>
      </w:r>
      <w:del w:id="974" w:author="Sarah Chaston" w:date="2016-06-10T12:05:00Z">
        <w:r w:rsidR="00D77857" w:rsidRPr="009505FF" w:rsidDel="009505FF">
          <w:rPr>
            <w:rFonts w:ascii="Arial" w:hAnsi="Arial" w:cs="Arial"/>
            <w:b/>
            <w:rPrChange w:id="975" w:author="Sarah Chaston" w:date="2016-06-10T12:05:00Z">
              <w:rPr/>
            </w:rPrChange>
          </w:rPr>
          <w:delText>“</w:delText>
        </w:r>
      </w:del>
      <w:r w:rsidR="00D77857" w:rsidRPr="009505FF">
        <w:rPr>
          <w:rFonts w:ascii="Arial" w:hAnsi="Arial" w:cs="Arial"/>
          <w:b/>
          <w:rPrChange w:id="976" w:author="Sarah Chaston" w:date="2016-06-10T12:05:00Z">
            <w:rPr/>
          </w:rPrChange>
        </w:rPr>
        <w:t>Requested By</w:t>
      </w:r>
      <w:del w:id="977" w:author="Sarah Chaston" w:date="2016-06-10T12:05:00Z">
        <w:r w:rsidR="00D77857" w:rsidRPr="009505FF" w:rsidDel="009505FF">
          <w:rPr>
            <w:rFonts w:ascii="Arial" w:hAnsi="Arial" w:cs="Arial"/>
            <w:b/>
            <w:rPrChange w:id="978" w:author="Sarah Chaston" w:date="2016-06-10T12:05:00Z">
              <w:rPr/>
            </w:rPrChange>
          </w:rPr>
          <w:delText>”</w:delText>
        </w:r>
      </w:del>
      <w:r w:rsidR="00D77857" w:rsidRPr="00215E2F">
        <w:rPr>
          <w:rFonts w:ascii="Arial" w:hAnsi="Arial" w:cs="Arial"/>
          <w:rPrChange w:id="979" w:author="Sarah Chaston" w:date="2016-06-10T08:47:00Z">
            <w:rPr/>
          </w:rPrChange>
        </w:rPr>
        <w:t xml:space="preserve"> header.</w:t>
      </w:r>
      <w:del w:id="980" w:author="Sarah Chaston" w:date="2016-06-10T12:08:00Z">
        <w:r w:rsidR="00D77857" w:rsidRPr="00215E2F" w:rsidDel="009505FF">
          <w:rPr>
            <w:rFonts w:ascii="Arial" w:hAnsi="Arial" w:cs="Arial"/>
            <w:rPrChange w:id="981" w:author="Sarah Chaston" w:date="2016-06-10T08:47:00Z">
              <w:rPr/>
            </w:rPrChange>
          </w:rPr>
          <w:delText xml:space="preserve"> </w:delText>
        </w:r>
      </w:del>
    </w:p>
    <w:p w14:paraId="150F1969" w14:textId="77777777" w:rsidR="00262851" w:rsidRPr="00215E2F" w:rsidRDefault="00262851">
      <w:pPr>
        <w:pStyle w:val="ListParagraph"/>
        <w:spacing w:after="0"/>
        <w:rPr>
          <w:rFonts w:ascii="Arial" w:hAnsi="Arial" w:cs="Arial"/>
          <w:rPrChange w:id="982" w:author="Sarah Chaston" w:date="2016-06-10T08:47:00Z">
            <w:rPr/>
          </w:rPrChange>
        </w:rPr>
        <w:pPrChange w:id="983" w:author="Sarah Chaston" w:date="2016-06-10T08:55:00Z">
          <w:pPr>
            <w:pStyle w:val="ListParagraph"/>
            <w:spacing w:after="0"/>
            <w:ind w:left="1080"/>
          </w:pPr>
        </w:pPrChange>
      </w:pPr>
    </w:p>
    <w:p w14:paraId="7F4E7C73" w14:textId="77777777" w:rsidR="00A64474" w:rsidRPr="00215E2F" w:rsidRDefault="00A64474">
      <w:pPr>
        <w:pStyle w:val="ListParagraph"/>
        <w:numPr>
          <w:ilvl w:val="1"/>
          <w:numId w:val="1"/>
        </w:numPr>
        <w:spacing w:after="0"/>
        <w:ind w:left="720"/>
        <w:rPr>
          <w:rFonts w:ascii="Arial" w:hAnsi="Arial" w:cs="Arial"/>
          <w:rPrChange w:id="984" w:author="Sarah Chaston" w:date="2016-06-10T08:47:00Z">
            <w:rPr/>
          </w:rPrChange>
        </w:rPr>
        <w:pPrChange w:id="985" w:author="Sarah Chaston" w:date="2016-06-10T08:55:00Z">
          <w:pPr>
            <w:pStyle w:val="ListParagraph"/>
            <w:numPr>
              <w:ilvl w:val="1"/>
              <w:numId w:val="1"/>
            </w:numPr>
            <w:spacing w:after="0"/>
            <w:ind w:left="1080" w:hanging="360"/>
          </w:pPr>
        </w:pPrChange>
      </w:pPr>
      <w:r w:rsidRPr="00215E2F">
        <w:rPr>
          <w:rFonts w:ascii="Arial" w:hAnsi="Arial" w:cs="Arial"/>
          <w:rPrChange w:id="986" w:author="Sarah Chaston" w:date="2016-06-10T08:47:00Z">
            <w:rPr/>
          </w:rPrChange>
        </w:rPr>
        <w:t>History Request Tab</w:t>
      </w:r>
    </w:p>
    <w:p w14:paraId="01094789" w14:textId="77777777" w:rsidR="00A64474" w:rsidRPr="00215E2F" w:rsidRDefault="00A64474">
      <w:pPr>
        <w:spacing w:after="0"/>
        <w:ind w:left="720"/>
        <w:rPr>
          <w:rFonts w:ascii="Arial" w:hAnsi="Arial" w:cs="Arial"/>
          <w:rPrChange w:id="987" w:author="Sarah Chaston" w:date="2016-06-10T08:47:00Z">
            <w:rPr/>
          </w:rPrChange>
        </w:rPr>
        <w:pPrChange w:id="988" w:author="Sarah Chaston" w:date="2016-06-10T08:55:00Z">
          <w:pPr>
            <w:spacing w:after="0"/>
            <w:ind w:left="1080"/>
          </w:pPr>
        </w:pPrChange>
      </w:pPr>
    </w:p>
    <w:p w14:paraId="5C09FAB4" w14:textId="77777777" w:rsidR="00A64474" w:rsidRPr="00215E2F" w:rsidRDefault="00FC2AAB">
      <w:pPr>
        <w:spacing w:after="0"/>
        <w:ind w:left="720"/>
        <w:rPr>
          <w:rFonts w:ascii="Arial" w:hAnsi="Arial" w:cs="Arial"/>
          <w:rPrChange w:id="989" w:author="Sarah Chaston" w:date="2016-06-10T08:47:00Z">
            <w:rPr/>
          </w:rPrChange>
        </w:rPr>
        <w:pPrChange w:id="990" w:author="Sarah Chaston" w:date="2016-06-10T08:55:00Z">
          <w:pPr>
            <w:spacing w:after="0"/>
            <w:ind w:left="1080"/>
          </w:pPr>
        </w:pPrChange>
      </w:pPr>
      <w:r w:rsidRPr="00215E2F">
        <w:rPr>
          <w:rFonts w:ascii="Arial" w:hAnsi="Arial" w:cs="Arial"/>
          <w:rPrChange w:id="991" w:author="Sarah Chaston" w:date="2016-06-10T08:47:00Z">
            <w:rPr/>
          </w:rPrChange>
        </w:rPr>
        <w:t>This page displays all closed Protocol Requests, allowing for searching and filtering to find any protocol requests that need to be reset from the TPM Windows App.</w:t>
      </w:r>
      <w:del w:id="992" w:author="Sarah Chaston" w:date="2016-06-10T12:08:00Z">
        <w:r w:rsidR="00262851" w:rsidRPr="00215E2F" w:rsidDel="009505FF">
          <w:rPr>
            <w:rFonts w:ascii="Arial" w:hAnsi="Arial" w:cs="Arial"/>
            <w:rPrChange w:id="993" w:author="Sarah Chaston" w:date="2016-06-10T08:47:00Z">
              <w:rPr/>
            </w:rPrChange>
          </w:rPr>
          <w:delText xml:space="preserve">  </w:delText>
        </w:r>
      </w:del>
    </w:p>
    <w:p w14:paraId="05E3C47B" w14:textId="77777777" w:rsidR="00A64474" w:rsidRPr="00215E2F" w:rsidRDefault="00A64474">
      <w:pPr>
        <w:spacing w:after="0"/>
        <w:ind w:left="720"/>
        <w:rPr>
          <w:rFonts w:ascii="Arial" w:hAnsi="Arial" w:cs="Arial"/>
          <w:rPrChange w:id="994" w:author="Sarah Chaston" w:date="2016-06-10T08:47:00Z">
            <w:rPr/>
          </w:rPrChange>
        </w:rPr>
        <w:pPrChange w:id="995" w:author="Sarah Chaston" w:date="2016-06-10T08:55:00Z">
          <w:pPr>
            <w:spacing w:after="0"/>
            <w:ind w:left="1080"/>
          </w:pPr>
        </w:pPrChange>
      </w:pPr>
    </w:p>
    <w:p w14:paraId="0DF54FA5" w14:textId="77777777" w:rsidR="00A64474" w:rsidRPr="00215E2F" w:rsidRDefault="00262851">
      <w:pPr>
        <w:pStyle w:val="ListParagraph"/>
        <w:numPr>
          <w:ilvl w:val="1"/>
          <w:numId w:val="1"/>
        </w:numPr>
        <w:spacing w:after="0"/>
        <w:ind w:left="720"/>
        <w:rPr>
          <w:rFonts w:ascii="Arial" w:hAnsi="Arial" w:cs="Arial"/>
          <w:rPrChange w:id="996" w:author="Sarah Chaston" w:date="2016-06-10T08:47:00Z">
            <w:rPr/>
          </w:rPrChange>
        </w:rPr>
        <w:pPrChange w:id="997" w:author="Sarah Chaston" w:date="2016-06-10T08:55:00Z">
          <w:pPr>
            <w:pStyle w:val="ListParagraph"/>
            <w:numPr>
              <w:ilvl w:val="1"/>
              <w:numId w:val="1"/>
            </w:numPr>
            <w:spacing w:after="0"/>
            <w:ind w:left="1080" w:hanging="360"/>
          </w:pPr>
        </w:pPrChange>
      </w:pPr>
      <w:r w:rsidRPr="00215E2F">
        <w:rPr>
          <w:rFonts w:ascii="Arial" w:hAnsi="Arial" w:cs="Arial"/>
          <w:rPrChange w:id="998" w:author="Sarah Chaston" w:date="2016-06-10T08:47:00Z">
            <w:rPr/>
          </w:rPrChange>
        </w:rPr>
        <w:t xml:space="preserve">Search </w:t>
      </w:r>
    </w:p>
    <w:p w14:paraId="16FD1FD2" w14:textId="77777777" w:rsidR="00A64474" w:rsidRPr="00215E2F" w:rsidRDefault="00A64474">
      <w:pPr>
        <w:spacing w:after="0"/>
        <w:ind w:left="720"/>
        <w:rPr>
          <w:rFonts w:ascii="Arial" w:hAnsi="Arial" w:cs="Arial"/>
          <w:rPrChange w:id="999" w:author="Sarah Chaston" w:date="2016-06-10T08:47:00Z">
            <w:rPr/>
          </w:rPrChange>
        </w:rPr>
        <w:pPrChange w:id="1000" w:author="Sarah Chaston" w:date="2016-06-10T08:55:00Z">
          <w:pPr>
            <w:spacing w:after="0"/>
            <w:ind w:left="1080"/>
          </w:pPr>
        </w:pPrChange>
      </w:pPr>
    </w:p>
    <w:p w14:paraId="07BA7B95" w14:textId="77777777" w:rsidR="00A64474" w:rsidRPr="00215E2F" w:rsidRDefault="005F0FA5">
      <w:pPr>
        <w:spacing w:after="0"/>
        <w:ind w:left="720"/>
        <w:rPr>
          <w:rFonts w:ascii="Arial" w:hAnsi="Arial" w:cs="Arial"/>
          <w:rPrChange w:id="1001" w:author="Sarah Chaston" w:date="2016-06-10T08:47:00Z">
            <w:rPr/>
          </w:rPrChange>
        </w:rPr>
        <w:pPrChange w:id="1002" w:author="Sarah Chaston" w:date="2016-06-10T08:55:00Z">
          <w:pPr>
            <w:spacing w:after="0"/>
            <w:ind w:left="1080"/>
          </w:pPr>
        </w:pPrChange>
      </w:pPr>
      <w:r w:rsidRPr="00215E2F">
        <w:rPr>
          <w:rFonts w:ascii="Arial" w:hAnsi="Arial" w:cs="Arial"/>
          <w:noProof/>
          <w:rPrChange w:id="1003" w:author="Sarah Chaston" w:date="2016-06-10T08:47:00Z">
            <w:rPr>
              <w:noProof/>
            </w:rPr>
          </w:rPrChange>
        </w:rPr>
        <w:lastRenderedPageBreak/>
        <w:drawing>
          <wp:inline distT="0" distB="0" distL="0" distR="0" wp14:anchorId="5438D580" wp14:editId="236374A8">
            <wp:extent cx="5381625" cy="1744428"/>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PNG"/>
                    <pic:cNvPicPr/>
                  </pic:nvPicPr>
                  <pic:blipFill>
                    <a:blip r:embed="rId31">
                      <a:extLst>
                        <a:ext uri="{28A0092B-C50C-407E-A947-70E740481C1C}">
                          <a14:useLocalDpi xmlns:a14="http://schemas.microsoft.com/office/drawing/2010/main" val="0"/>
                        </a:ext>
                      </a:extLst>
                    </a:blip>
                    <a:stretch>
                      <a:fillRect/>
                    </a:stretch>
                  </pic:blipFill>
                  <pic:spPr>
                    <a:xfrm>
                      <a:off x="0" y="0"/>
                      <a:ext cx="5407454" cy="1752800"/>
                    </a:xfrm>
                    <a:prstGeom prst="rect">
                      <a:avLst/>
                    </a:prstGeom>
                  </pic:spPr>
                </pic:pic>
              </a:graphicData>
            </a:graphic>
          </wp:inline>
        </w:drawing>
      </w:r>
    </w:p>
    <w:p w14:paraId="1823B0C3" w14:textId="77777777" w:rsidR="00A64474" w:rsidRPr="00215E2F" w:rsidRDefault="00A64474">
      <w:pPr>
        <w:spacing w:after="0"/>
        <w:ind w:left="720"/>
        <w:rPr>
          <w:rFonts w:ascii="Arial" w:hAnsi="Arial" w:cs="Arial"/>
          <w:rPrChange w:id="1004" w:author="Sarah Chaston" w:date="2016-06-10T08:47:00Z">
            <w:rPr/>
          </w:rPrChange>
        </w:rPr>
        <w:pPrChange w:id="1005" w:author="Sarah Chaston" w:date="2016-06-10T08:55:00Z">
          <w:pPr>
            <w:spacing w:after="0"/>
            <w:ind w:left="1080"/>
          </w:pPr>
        </w:pPrChange>
      </w:pPr>
    </w:p>
    <w:p w14:paraId="2C40F412" w14:textId="77777777" w:rsidR="005F0FA5" w:rsidRPr="00215E2F" w:rsidRDefault="005F0FA5">
      <w:pPr>
        <w:spacing w:after="0"/>
        <w:ind w:left="720"/>
        <w:rPr>
          <w:rFonts w:ascii="Arial" w:hAnsi="Arial" w:cs="Arial"/>
          <w:rPrChange w:id="1006" w:author="Sarah Chaston" w:date="2016-06-10T08:47:00Z">
            <w:rPr/>
          </w:rPrChange>
        </w:rPr>
        <w:pPrChange w:id="1007" w:author="Sarah Chaston" w:date="2016-06-10T08:55:00Z">
          <w:pPr>
            <w:spacing w:after="0"/>
            <w:ind w:left="1080"/>
          </w:pPr>
        </w:pPrChange>
      </w:pPr>
      <w:r w:rsidRPr="00215E2F">
        <w:rPr>
          <w:rFonts w:ascii="Arial" w:hAnsi="Arial" w:cs="Arial"/>
          <w:rPrChange w:id="1008" w:author="Sarah Chaston" w:date="2016-06-10T08:47:00Z">
            <w:rPr/>
          </w:rPrChange>
        </w:rPr>
        <w:t>The search abilities allow for the Web TPM to greatly complement the Windows app.  All search fields within the same line (i.e. Department and Sponsor Name) are stackable, so they may both be applied to a search.</w:t>
      </w:r>
      <w:del w:id="1009" w:author="Sarah Chaston" w:date="2016-06-10T12:08:00Z">
        <w:r w:rsidRPr="00215E2F" w:rsidDel="009505FF">
          <w:rPr>
            <w:rFonts w:ascii="Arial" w:hAnsi="Arial" w:cs="Arial"/>
            <w:rPrChange w:id="1010" w:author="Sarah Chaston" w:date="2016-06-10T08:47:00Z">
              <w:rPr/>
            </w:rPrChange>
          </w:rPr>
          <w:delText xml:space="preserve">  </w:delText>
        </w:r>
      </w:del>
    </w:p>
    <w:p w14:paraId="52E0181A" w14:textId="77777777" w:rsidR="005F0FA5" w:rsidRPr="00215E2F" w:rsidRDefault="005F0FA5">
      <w:pPr>
        <w:spacing w:after="0"/>
        <w:ind w:left="720"/>
        <w:rPr>
          <w:rFonts w:ascii="Arial" w:hAnsi="Arial" w:cs="Arial"/>
          <w:rPrChange w:id="1011" w:author="Sarah Chaston" w:date="2016-06-10T08:47:00Z">
            <w:rPr/>
          </w:rPrChange>
        </w:rPr>
        <w:pPrChange w:id="1012" w:author="Sarah Chaston" w:date="2016-06-10T08:55:00Z">
          <w:pPr>
            <w:spacing w:after="0"/>
            <w:ind w:left="1080"/>
          </w:pPr>
        </w:pPrChange>
      </w:pPr>
    </w:p>
    <w:p w14:paraId="7A0974CF" w14:textId="73A9CE5E" w:rsidR="005F0FA5" w:rsidRPr="00215E2F" w:rsidRDefault="005F0FA5">
      <w:pPr>
        <w:spacing w:after="0"/>
        <w:ind w:left="720"/>
        <w:rPr>
          <w:rFonts w:ascii="Arial" w:hAnsi="Arial" w:cs="Arial"/>
          <w:rPrChange w:id="1013" w:author="Sarah Chaston" w:date="2016-06-10T08:47:00Z">
            <w:rPr/>
          </w:rPrChange>
        </w:rPr>
        <w:pPrChange w:id="1014" w:author="Sarah Chaston" w:date="2016-06-10T08:55:00Z">
          <w:pPr>
            <w:spacing w:after="0"/>
            <w:ind w:left="1080"/>
          </w:pPr>
        </w:pPrChange>
      </w:pPr>
      <w:r w:rsidRPr="00215E2F">
        <w:rPr>
          <w:rFonts w:ascii="Arial" w:hAnsi="Arial" w:cs="Arial"/>
          <w:rPrChange w:id="1015" w:author="Sarah Chaston" w:date="2016-06-10T08:47:00Z">
            <w:rPr/>
          </w:rPrChange>
        </w:rPr>
        <w:t xml:space="preserve">Many of the search fields contain a dropdown menu of possible search criteria.  For example, when searching </w:t>
      </w:r>
      <w:r w:rsidR="006456B2" w:rsidRPr="00215E2F">
        <w:rPr>
          <w:rFonts w:ascii="Arial" w:hAnsi="Arial" w:cs="Arial"/>
          <w:rPrChange w:id="1016" w:author="Sarah Chaston" w:date="2016-06-10T08:47:00Z">
            <w:rPr/>
          </w:rPrChange>
        </w:rPr>
        <w:t xml:space="preserve">by </w:t>
      </w:r>
      <w:r w:rsidR="006456B2" w:rsidRPr="005541AC">
        <w:rPr>
          <w:rFonts w:ascii="Arial" w:hAnsi="Arial" w:cs="Arial"/>
          <w:b/>
          <w:rPrChange w:id="1017" w:author="Sarah Chaston" w:date="2016-06-10T12:14:00Z">
            <w:rPr/>
          </w:rPrChange>
        </w:rPr>
        <w:t>Department</w:t>
      </w:r>
      <w:r w:rsidR="006456B2" w:rsidRPr="00215E2F">
        <w:rPr>
          <w:rFonts w:ascii="Arial" w:hAnsi="Arial" w:cs="Arial"/>
          <w:rPrChange w:id="1018" w:author="Sarah Chaston" w:date="2016-06-10T08:47:00Z">
            <w:rPr/>
          </w:rPrChange>
        </w:rPr>
        <w:t>, you can click into the text box and</w:t>
      </w:r>
      <w:del w:id="1019" w:author="Sarah Chaston" w:date="2016-06-10T12:14:00Z">
        <w:r w:rsidR="006456B2" w:rsidRPr="00215E2F" w:rsidDel="005541AC">
          <w:rPr>
            <w:rFonts w:ascii="Arial" w:hAnsi="Arial" w:cs="Arial"/>
            <w:rPrChange w:id="1020" w:author="Sarah Chaston" w:date="2016-06-10T08:47:00Z">
              <w:rPr/>
            </w:rPrChange>
          </w:rPr>
          <w:delText>,</w:delText>
        </w:r>
      </w:del>
      <w:r w:rsidR="006456B2" w:rsidRPr="00215E2F">
        <w:rPr>
          <w:rFonts w:ascii="Arial" w:hAnsi="Arial" w:cs="Arial"/>
          <w:rPrChange w:id="1021" w:author="Sarah Chaston" w:date="2016-06-10T08:47:00Z">
            <w:rPr/>
          </w:rPrChange>
        </w:rPr>
        <w:t xml:space="preserve"> </w:t>
      </w:r>
      <w:ins w:id="1022" w:author="Sarah Chaston" w:date="2016-06-10T12:14:00Z">
        <w:r w:rsidR="005541AC">
          <w:rPr>
            <w:rFonts w:ascii="Arial" w:hAnsi="Arial" w:cs="Arial"/>
          </w:rPr>
          <w:t>(</w:t>
        </w:r>
      </w:ins>
      <w:r w:rsidR="006456B2" w:rsidRPr="00215E2F">
        <w:rPr>
          <w:rFonts w:ascii="Arial" w:hAnsi="Arial" w:cs="Arial"/>
          <w:rPrChange w:id="1023" w:author="Sarah Chaston" w:date="2016-06-10T08:47:00Z">
            <w:rPr/>
          </w:rPrChange>
        </w:rPr>
        <w:t>depending on your browser</w:t>
      </w:r>
      <w:del w:id="1024" w:author="Sarah Chaston" w:date="2016-06-10T12:14:00Z">
        <w:r w:rsidR="006456B2" w:rsidRPr="00215E2F" w:rsidDel="005541AC">
          <w:rPr>
            <w:rFonts w:ascii="Arial" w:hAnsi="Arial" w:cs="Arial"/>
            <w:rPrChange w:id="1025" w:author="Sarah Chaston" w:date="2016-06-10T08:47:00Z">
              <w:rPr/>
            </w:rPrChange>
          </w:rPr>
          <w:delText>,</w:delText>
        </w:r>
      </w:del>
      <w:ins w:id="1026" w:author="Sarah Chaston" w:date="2016-06-10T12:14:00Z">
        <w:r w:rsidR="005541AC">
          <w:rPr>
            <w:rFonts w:ascii="Arial" w:hAnsi="Arial" w:cs="Arial"/>
          </w:rPr>
          <w:t>)</w:t>
        </w:r>
      </w:ins>
      <w:r w:rsidR="006456B2" w:rsidRPr="00215E2F">
        <w:rPr>
          <w:rFonts w:ascii="Arial" w:hAnsi="Arial" w:cs="Arial"/>
          <w:rPrChange w:id="1027" w:author="Sarah Chaston" w:date="2016-06-10T08:47:00Z">
            <w:rPr/>
          </w:rPrChange>
        </w:rPr>
        <w:t xml:space="preserve"> will either get autocomplete options for </w:t>
      </w:r>
      <w:r w:rsidR="00C638F1" w:rsidRPr="00215E2F">
        <w:rPr>
          <w:rFonts w:ascii="Arial" w:hAnsi="Arial" w:cs="Arial"/>
          <w:rPrChange w:id="1028" w:author="Sarah Chaston" w:date="2016-06-10T08:47:00Z">
            <w:rPr/>
          </w:rPrChange>
        </w:rPr>
        <w:t>what you’ve already typed or a drop-down list of possible inputs.</w:t>
      </w:r>
    </w:p>
    <w:p w14:paraId="57D32175" w14:textId="77777777" w:rsidR="005F0FA5" w:rsidRPr="00215E2F" w:rsidRDefault="005F0FA5">
      <w:pPr>
        <w:spacing w:after="0"/>
        <w:ind w:left="720"/>
        <w:rPr>
          <w:rFonts w:ascii="Arial" w:hAnsi="Arial" w:cs="Arial"/>
          <w:rPrChange w:id="1029" w:author="Sarah Chaston" w:date="2016-06-10T08:47:00Z">
            <w:rPr/>
          </w:rPrChange>
        </w:rPr>
        <w:pPrChange w:id="1030" w:author="Sarah Chaston" w:date="2016-06-10T08:55:00Z">
          <w:pPr>
            <w:spacing w:after="0"/>
            <w:ind w:left="1080"/>
          </w:pPr>
        </w:pPrChange>
      </w:pPr>
    </w:p>
    <w:p w14:paraId="59B773DF" w14:textId="46F0C2FB" w:rsidR="005F0FA5" w:rsidRPr="00215E2F" w:rsidRDefault="00F10CA3">
      <w:pPr>
        <w:spacing w:after="0"/>
        <w:ind w:left="720"/>
        <w:rPr>
          <w:rFonts w:ascii="Arial" w:hAnsi="Arial" w:cs="Arial"/>
          <w:rPrChange w:id="1031" w:author="Sarah Chaston" w:date="2016-06-10T08:47:00Z">
            <w:rPr/>
          </w:rPrChange>
        </w:rPr>
        <w:pPrChange w:id="1032" w:author="Sarah Chaston" w:date="2016-06-10T08:55:00Z">
          <w:pPr>
            <w:spacing w:after="0"/>
            <w:ind w:left="1080"/>
          </w:pPr>
        </w:pPrChange>
      </w:pPr>
      <w:r w:rsidRPr="00215E2F">
        <w:rPr>
          <w:rFonts w:ascii="Arial" w:hAnsi="Arial" w:cs="Arial"/>
          <w:rPrChange w:id="1033" w:author="Sarah Chaston" w:date="2016-06-10T08:47:00Z">
            <w:rPr/>
          </w:rPrChange>
        </w:rPr>
        <w:t>To search for an entire protocol request, use the first row of search fields and</w:t>
      </w:r>
      <w:del w:id="1034" w:author="Sarah Chaston" w:date="2016-06-10T12:15:00Z">
        <w:r w:rsidRPr="00215E2F" w:rsidDel="005541AC">
          <w:rPr>
            <w:rFonts w:ascii="Arial" w:hAnsi="Arial" w:cs="Arial"/>
            <w:rPrChange w:id="1035" w:author="Sarah Chaston" w:date="2016-06-10T08:47:00Z">
              <w:rPr/>
            </w:rPrChange>
          </w:rPr>
          <w:delText xml:space="preserve"> </w:delText>
        </w:r>
      </w:del>
      <w:ins w:id="1036" w:author="Sarah Chaston" w:date="2016-06-10T12:15:00Z">
        <w:r w:rsidR="005541AC">
          <w:rPr>
            <w:rFonts w:ascii="Arial" w:hAnsi="Arial" w:cs="Arial"/>
          </w:rPr>
          <w:t xml:space="preserve"> </w:t>
        </w:r>
      </w:ins>
      <w:ins w:id="1037" w:author="Sarah Chaston" w:date="2016-06-10T12:16:00Z">
        <w:r w:rsidR="005541AC">
          <w:rPr>
            <w:rFonts w:ascii="Arial" w:hAnsi="Arial" w:cs="Arial"/>
          </w:rPr>
          <w:t>its</w:t>
        </w:r>
      </w:ins>
      <w:ins w:id="1038" w:author="Sarah Chaston" w:date="2016-06-10T12:15:00Z">
        <w:r w:rsidR="005541AC">
          <w:rPr>
            <w:rFonts w:ascii="Arial" w:hAnsi="Arial" w:cs="Arial"/>
          </w:rPr>
          <w:t xml:space="preserve"> </w:t>
        </w:r>
        <w:r w:rsidR="005541AC" w:rsidRPr="005541AC">
          <w:rPr>
            <w:rFonts w:ascii="Arial" w:hAnsi="Arial" w:cs="Arial"/>
            <w:b/>
            <w:rPrChange w:id="1039" w:author="Sarah Chaston" w:date="2016-06-10T12:15:00Z">
              <w:rPr>
                <w:rFonts w:ascii="Arial" w:hAnsi="Arial" w:cs="Arial"/>
              </w:rPr>
            </w:rPrChange>
          </w:rPr>
          <w:t>S</w:t>
        </w:r>
      </w:ins>
      <w:del w:id="1040" w:author="Sarah Chaston" w:date="2016-06-10T12:15:00Z">
        <w:r w:rsidRPr="005541AC" w:rsidDel="005541AC">
          <w:rPr>
            <w:rFonts w:ascii="Arial" w:hAnsi="Arial" w:cs="Arial"/>
            <w:b/>
            <w:rPrChange w:id="1041" w:author="Sarah Chaston" w:date="2016-06-10T12:15:00Z">
              <w:rPr/>
            </w:rPrChange>
          </w:rPr>
          <w:delText>s</w:delText>
        </w:r>
      </w:del>
      <w:r w:rsidRPr="005541AC">
        <w:rPr>
          <w:rFonts w:ascii="Arial" w:hAnsi="Arial" w:cs="Arial"/>
          <w:b/>
          <w:rPrChange w:id="1042" w:author="Sarah Chaston" w:date="2016-06-10T12:15:00Z">
            <w:rPr/>
          </w:rPrChange>
        </w:rPr>
        <w:t>earch</w:t>
      </w:r>
      <w:r w:rsidRPr="00215E2F">
        <w:rPr>
          <w:rFonts w:ascii="Arial" w:hAnsi="Arial" w:cs="Arial"/>
          <w:rPrChange w:id="1043" w:author="Sarah Chaston" w:date="2016-06-10T08:47:00Z">
            <w:rPr/>
          </w:rPrChange>
        </w:rPr>
        <w:t xml:space="preserve"> button.  This will return a view similar to the home protocol request list, with the results filtered based on your search criteria.</w:t>
      </w:r>
      <w:del w:id="1044" w:author="Sarah Chaston" w:date="2016-06-10T12:08:00Z">
        <w:r w:rsidRPr="00215E2F" w:rsidDel="009505FF">
          <w:rPr>
            <w:rFonts w:ascii="Arial" w:hAnsi="Arial" w:cs="Arial"/>
            <w:rPrChange w:id="1045" w:author="Sarah Chaston" w:date="2016-06-10T08:47:00Z">
              <w:rPr/>
            </w:rPrChange>
          </w:rPr>
          <w:delText xml:space="preserve"> </w:delText>
        </w:r>
      </w:del>
    </w:p>
    <w:p w14:paraId="6DE52134" w14:textId="77777777" w:rsidR="00F10CA3" w:rsidRPr="00215E2F" w:rsidRDefault="00F10CA3">
      <w:pPr>
        <w:spacing w:after="0"/>
        <w:ind w:left="720"/>
        <w:rPr>
          <w:rFonts w:ascii="Arial" w:hAnsi="Arial" w:cs="Arial"/>
          <w:rPrChange w:id="1046" w:author="Sarah Chaston" w:date="2016-06-10T08:47:00Z">
            <w:rPr/>
          </w:rPrChange>
        </w:rPr>
        <w:pPrChange w:id="1047" w:author="Sarah Chaston" w:date="2016-06-10T08:55:00Z">
          <w:pPr>
            <w:spacing w:after="0"/>
            <w:ind w:left="1080"/>
          </w:pPr>
        </w:pPrChange>
      </w:pPr>
    </w:p>
    <w:p w14:paraId="0A37B703" w14:textId="4FB1C1E9" w:rsidR="00951120" w:rsidRDefault="00F10CA3">
      <w:pPr>
        <w:spacing w:after="0"/>
        <w:ind w:left="720"/>
        <w:rPr>
          <w:ins w:id="1048" w:author="Sarah Chaston" w:date="2016-06-10T09:15:00Z"/>
          <w:rFonts w:ascii="Arial" w:hAnsi="Arial" w:cs="Arial"/>
        </w:rPr>
        <w:pPrChange w:id="1049" w:author="Sarah Chaston" w:date="2016-06-10T08:55:00Z">
          <w:pPr>
            <w:spacing w:after="0"/>
            <w:ind w:left="1080"/>
          </w:pPr>
        </w:pPrChange>
      </w:pPr>
      <w:r w:rsidRPr="00215E2F">
        <w:rPr>
          <w:rFonts w:ascii="Arial" w:hAnsi="Arial" w:cs="Arial"/>
          <w:rPrChange w:id="1050" w:author="Sarah Chaston" w:date="2016-06-10T08:47:00Z">
            <w:rPr/>
          </w:rPrChange>
        </w:rPr>
        <w:t>To search for specific templates within all of the requests that are both active and closed, use the second row of search fields and</w:t>
      </w:r>
      <w:ins w:id="1051" w:author="Sarah Chaston" w:date="2016-06-10T12:15:00Z">
        <w:r w:rsidR="005541AC">
          <w:rPr>
            <w:rFonts w:ascii="Arial" w:hAnsi="Arial" w:cs="Arial"/>
          </w:rPr>
          <w:t xml:space="preserve"> its </w:t>
        </w:r>
        <w:r w:rsidR="005541AC" w:rsidRPr="005541AC">
          <w:rPr>
            <w:rFonts w:ascii="Arial" w:hAnsi="Arial" w:cs="Arial"/>
            <w:b/>
            <w:rPrChange w:id="1052" w:author="Sarah Chaston" w:date="2016-06-10T12:16:00Z">
              <w:rPr>
                <w:rFonts w:ascii="Arial" w:hAnsi="Arial" w:cs="Arial"/>
              </w:rPr>
            </w:rPrChange>
          </w:rPr>
          <w:t>Search</w:t>
        </w:r>
      </w:ins>
      <w:r w:rsidRPr="00215E2F">
        <w:rPr>
          <w:rFonts w:ascii="Arial" w:hAnsi="Arial" w:cs="Arial"/>
          <w:rPrChange w:id="1053" w:author="Sarah Chaston" w:date="2016-06-10T08:47:00Z">
            <w:rPr/>
          </w:rPrChange>
        </w:rPr>
        <w:t xml:space="preserve"> button.  </w:t>
      </w:r>
      <w:r w:rsidR="00CD3170" w:rsidRPr="00215E2F">
        <w:rPr>
          <w:rFonts w:ascii="Arial" w:hAnsi="Arial" w:cs="Arial"/>
          <w:rPrChange w:id="1054" w:author="Sarah Chaston" w:date="2016-06-10T08:47:00Z">
            <w:rPr/>
          </w:rPrChange>
        </w:rPr>
        <w:t>This will take you to a similar list view that contains protocol templates with some info from the request that contains them.</w:t>
      </w:r>
    </w:p>
    <w:p w14:paraId="1674AFF4" w14:textId="77777777" w:rsidR="00F10CA3" w:rsidRPr="00215E2F" w:rsidDel="00951120" w:rsidRDefault="00CD3170">
      <w:pPr>
        <w:spacing w:after="0"/>
        <w:ind w:left="720"/>
        <w:rPr>
          <w:del w:id="1055" w:author="Sarah Chaston" w:date="2016-06-10T09:15:00Z"/>
          <w:rFonts w:ascii="Arial" w:hAnsi="Arial" w:cs="Arial"/>
          <w:rPrChange w:id="1056" w:author="Sarah Chaston" w:date="2016-06-10T08:47:00Z">
            <w:rPr>
              <w:del w:id="1057" w:author="Sarah Chaston" w:date="2016-06-10T09:15:00Z"/>
            </w:rPr>
          </w:rPrChange>
        </w:rPr>
        <w:pPrChange w:id="1058" w:author="Sarah Chaston" w:date="2016-06-10T08:55:00Z">
          <w:pPr>
            <w:spacing w:after="0"/>
            <w:ind w:left="1080"/>
          </w:pPr>
        </w:pPrChange>
      </w:pPr>
      <w:del w:id="1059" w:author="Sarah Chaston" w:date="2016-06-10T09:15:00Z">
        <w:r w:rsidRPr="00215E2F" w:rsidDel="00951120">
          <w:rPr>
            <w:rFonts w:ascii="Arial" w:hAnsi="Arial" w:cs="Arial"/>
            <w:rPrChange w:id="1060" w:author="Sarah Chaston" w:date="2016-06-10T08:47:00Z">
              <w:rPr/>
            </w:rPrChange>
          </w:rPr>
          <w:delText xml:space="preserve">  </w:delText>
        </w:r>
      </w:del>
    </w:p>
    <w:p w14:paraId="158EF085" w14:textId="77777777" w:rsidR="00951120" w:rsidRDefault="00CD3170" w:rsidP="00E21B2C">
      <w:pPr>
        <w:spacing w:after="0"/>
        <w:ind w:left="720"/>
        <w:rPr>
          <w:ins w:id="1061" w:author="Sarah Chaston" w:date="2016-06-10T09:15:00Z"/>
          <w:rFonts w:ascii="Arial" w:hAnsi="Arial" w:cs="Arial"/>
        </w:rPr>
      </w:pPr>
      <w:del w:id="1062" w:author="Sarah Chaston" w:date="2016-06-10T09:15:00Z">
        <w:r w:rsidRPr="00215E2F" w:rsidDel="00951120">
          <w:rPr>
            <w:rFonts w:ascii="Arial" w:hAnsi="Arial" w:cs="Arial"/>
            <w:rPrChange w:id="1063" w:author="Sarah Chaston" w:date="2016-06-10T08:47:00Z">
              <w:rPr/>
            </w:rPrChange>
          </w:rPr>
          <w:br/>
        </w:r>
      </w:del>
    </w:p>
    <w:p w14:paraId="27ADDFBB" w14:textId="44E772F9" w:rsidR="00CD3170" w:rsidRPr="00215E2F" w:rsidDel="00E21B2C" w:rsidRDefault="00CD3170">
      <w:pPr>
        <w:spacing w:after="0"/>
        <w:ind w:left="720"/>
        <w:rPr>
          <w:del w:id="1064" w:author="Sarah Chaston" w:date="2016-06-10T09:03:00Z"/>
          <w:rFonts w:ascii="Arial" w:hAnsi="Arial" w:cs="Arial"/>
          <w:rPrChange w:id="1065" w:author="Sarah Chaston" w:date="2016-06-10T08:47:00Z">
            <w:rPr>
              <w:del w:id="1066" w:author="Sarah Chaston" w:date="2016-06-10T09:03:00Z"/>
            </w:rPr>
          </w:rPrChange>
        </w:rPr>
        <w:pPrChange w:id="1067" w:author="Sarah Chaston" w:date="2016-06-10T08:55:00Z">
          <w:pPr>
            <w:spacing w:after="0"/>
            <w:ind w:left="1080"/>
          </w:pPr>
        </w:pPrChange>
      </w:pPr>
      <w:r w:rsidRPr="00215E2F">
        <w:rPr>
          <w:rFonts w:ascii="Arial" w:hAnsi="Arial" w:cs="Arial"/>
          <w:rPrChange w:id="1068" w:author="Sarah Chaston" w:date="2016-06-10T08:47:00Z">
            <w:rPr/>
          </w:rPrChange>
        </w:rPr>
        <w:t xml:space="preserve">Lastly, if you wish to search for all templates that are still in a draft phase, check the box next to </w:t>
      </w:r>
      <w:del w:id="1069" w:author="Sarah Chaston" w:date="2016-06-10T12:16:00Z">
        <w:r w:rsidRPr="005541AC" w:rsidDel="005541AC">
          <w:rPr>
            <w:rFonts w:ascii="Arial" w:hAnsi="Arial" w:cs="Arial"/>
            <w:b/>
            <w:rPrChange w:id="1070" w:author="Sarah Chaston" w:date="2016-06-10T12:16:00Z">
              <w:rPr/>
            </w:rPrChange>
          </w:rPr>
          <w:delText>“</w:delText>
        </w:r>
      </w:del>
      <w:r w:rsidRPr="005541AC">
        <w:rPr>
          <w:rFonts w:ascii="Arial" w:hAnsi="Arial" w:cs="Arial"/>
          <w:b/>
          <w:rPrChange w:id="1071" w:author="Sarah Chaston" w:date="2016-06-10T12:16:00Z">
            <w:rPr/>
          </w:rPrChange>
        </w:rPr>
        <w:t>Find Drafts</w:t>
      </w:r>
      <w:del w:id="1072" w:author="Sarah Chaston" w:date="2016-06-10T12:16:00Z">
        <w:r w:rsidRPr="005541AC" w:rsidDel="005541AC">
          <w:rPr>
            <w:rFonts w:ascii="Arial" w:hAnsi="Arial" w:cs="Arial"/>
            <w:b/>
            <w:rPrChange w:id="1073" w:author="Sarah Chaston" w:date="2016-06-10T12:16:00Z">
              <w:rPr/>
            </w:rPrChange>
          </w:rPr>
          <w:delText>”</w:delText>
        </w:r>
      </w:del>
      <w:r w:rsidRPr="00215E2F">
        <w:rPr>
          <w:rFonts w:ascii="Arial" w:hAnsi="Arial" w:cs="Arial"/>
          <w:rPrChange w:id="1074" w:author="Sarah Chaston" w:date="2016-06-10T08:47:00Z">
            <w:rPr/>
          </w:rPrChange>
        </w:rPr>
        <w:t xml:space="preserve"> and click </w:t>
      </w:r>
      <w:del w:id="1075" w:author="Sarah Chaston" w:date="2016-06-10T12:16:00Z">
        <w:r w:rsidRPr="005541AC" w:rsidDel="005541AC">
          <w:rPr>
            <w:rFonts w:ascii="Arial" w:hAnsi="Arial" w:cs="Arial"/>
            <w:b/>
            <w:rPrChange w:id="1076" w:author="Sarah Chaston" w:date="2016-06-10T12:16:00Z">
              <w:rPr/>
            </w:rPrChange>
          </w:rPr>
          <w:delText>f</w:delText>
        </w:r>
      </w:del>
      <w:ins w:id="1077" w:author="Sarah Chaston" w:date="2016-06-10T12:16:00Z">
        <w:r w:rsidR="005541AC" w:rsidRPr="005541AC">
          <w:rPr>
            <w:rFonts w:ascii="Arial" w:hAnsi="Arial" w:cs="Arial"/>
            <w:b/>
            <w:rPrChange w:id="1078" w:author="Sarah Chaston" w:date="2016-06-10T12:16:00Z">
              <w:rPr>
                <w:rFonts w:ascii="Arial" w:hAnsi="Arial" w:cs="Arial"/>
              </w:rPr>
            </w:rPrChange>
          </w:rPr>
          <w:t>F</w:t>
        </w:r>
      </w:ins>
      <w:r w:rsidRPr="005541AC">
        <w:rPr>
          <w:rFonts w:ascii="Arial" w:hAnsi="Arial" w:cs="Arial"/>
          <w:b/>
          <w:rPrChange w:id="1079" w:author="Sarah Chaston" w:date="2016-06-10T12:16:00Z">
            <w:rPr/>
          </w:rPrChange>
        </w:rPr>
        <w:t>ilter</w:t>
      </w:r>
      <w:r w:rsidRPr="00215E2F">
        <w:rPr>
          <w:rFonts w:ascii="Arial" w:hAnsi="Arial" w:cs="Arial"/>
          <w:rPrChange w:id="1080" w:author="Sarah Chaston" w:date="2016-06-10T08:47:00Z">
            <w:rPr/>
          </w:rPrChange>
        </w:rPr>
        <w:t>.</w:t>
      </w:r>
      <w:del w:id="1081" w:author="Sarah Chaston" w:date="2016-06-10T09:03:00Z">
        <w:r w:rsidRPr="00215E2F" w:rsidDel="00E21B2C">
          <w:rPr>
            <w:rFonts w:ascii="Arial" w:hAnsi="Arial" w:cs="Arial"/>
            <w:rPrChange w:id="1082" w:author="Sarah Chaston" w:date="2016-06-10T08:47:00Z">
              <w:rPr/>
            </w:rPrChange>
          </w:rPr>
          <w:delText xml:space="preserve"> </w:delText>
        </w:r>
      </w:del>
    </w:p>
    <w:p w14:paraId="546CD25D" w14:textId="77777777" w:rsidR="005F0FA5" w:rsidRPr="00215E2F" w:rsidRDefault="005F0FA5" w:rsidP="00E21B2C">
      <w:pPr>
        <w:spacing w:after="0"/>
        <w:ind w:left="720"/>
        <w:rPr>
          <w:rFonts w:ascii="Arial" w:hAnsi="Arial" w:cs="Arial"/>
          <w:rPrChange w:id="1083" w:author="Sarah Chaston" w:date="2016-06-10T08:47:00Z">
            <w:rPr/>
          </w:rPrChange>
        </w:rPr>
      </w:pPr>
    </w:p>
    <w:p w14:paraId="6DCF13EC" w14:textId="77777777" w:rsidR="00D455D7" w:rsidRPr="00215E2F" w:rsidRDefault="00D455D7" w:rsidP="00460441">
      <w:pPr>
        <w:spacing w:after="0"/>
        <w:rPr>
          <w:rFonts w:ascii="Arial" w:hAnsi="Arial" w:cs="Arial"/>
          <w:rPrChange w:id="1084" w:author="Sarah Chaston" w:date="2016-06-10T08:47:00Z">
            <w:rPr/>
          </w:rPrChange>
        </w:rPr>
      </w:pPr>
    </w:p>
    <w:sectPr w:rsidR="00D455D7" w:rsidRPr="00215E2F" w:rsidSect="00215E2F">
      <w:footerReference w:type="default" r:id="rId32"/>
      <w:headerReference w:type="first" r:id="rId33"/>
      <w:pgSz w:w="12240" w:h="15840"/>
      <w:pgMar w:top="1440" w:right="1440" w:bottom="1440" w:left="1440" w:header="720" w:footer="720" w:gutter="0"/>
      <w:pgNumType w:start="0"/>
      <w:cols w:space="720"/>
      <w:titlePg/>
      <w:docGrid w:linePitch="360"/>
      <w:sectPrChange w:id="1105" w:author="Sarah Chaston" w:date="2016-06-10T08:49:00Z">
        <w:sectPr w:rsidR="00D455D7" w:rsidRPr="00215E2F" w:rsidSect="00215E2F">
          <w:pgMar w:top="1440" w:right="1440" w:bottom="1440" w:left="1440" w:header="720" w:footer="720" w:gutter="0"/>
          <w:titlePg w:val="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47" w:author="Sarah Chaston" w:date="2016-06-10T09:52:00Z" w:initials="SC">
    <w:p w14:paraId="4F5B89CD" w14:textId="77777777" w:rsidR="00A53D9B" w:rsidRDefault="00A53D9B">
      <w:pPr>
        <w:pStyle w:val="CommentText"/>
      </w:pPr>
      <w:r>
        <w:rPr>
          <w:rStyle w:val="CommentReference"/>
        </w:rPr>
        <w:annotationRef/>
      </w:r>
      <w:r w:rsidR="005541AC">
        <w:rPr>
          <w:noProof/>
        </w:rPr>
        <w:t>I do not understand what this is saying enough to fix it so it makes sense.</w:t>
      </w:r>
    </w:p>
  </w:comment>
  <w:comment w:id="902" w:author="Sarah Chaston" w:date="2016-06-10T12:05:00Z" w:initials="SC">
    <w:p w14:paraId="0732F1EE" w14:textId="4AA83ED8" w:rsidR="009505FF" w:rsidRDefault="009505FF">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B89CD" w15:done="0"/>
  <w15:commentEx w15:paraId="0732F1E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C344F" w14:textId="77777777" w:rsidR="00894E47" w:rsidRDefault="00894E47" w:rsidP="00215E2F">
      <w:pPr>
        <w:spacing w:after="0" w:line="240" w:lineRule="auto"/>
      </w:pPr>
      <w:r>
        <w:separator/>
      </w:r>
    </w:p>
  </w:endnote>
  <w:endnote w:type="continuationSeparator" w:id="0">
    <w:p w14:paraId="73D10EFB" w14:textId="77777777" w:rsidR="00894E47" w:rsidRDefault="00894E47" w:rsidP="0021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085" w:author="Sarah Chaston" w:date="2016-06-10T08:48:00Z"/>
  <w:sdt>
    <w:sdtPr>
      <w:rPr>
        <w:rFonts w:ascii="Arial" w:hAnsi="Arial" w:cs="Arial"/>
      </w:rPr>
      <w:id w:val="934632259"/>
      <w:docPartObj>
        <w:docPartGallery w:val="Page Numbers (Bottom of Page)"/>
        <w:docPartUnique/>
      </w:docPartObj>
    </w:sdtPr>
    <w:sdtEndPr/>
    <w:sdtContent>
      <w:customXmlInsRangeEnd w:id="1085"/>
      <w:customXmlInsRangeStart w:id="1086" w:author="Sarah Chaston" w:date="2016-06-10T08:48:00Z"/>
      <w:sdt>
        <w:sdtPr>
          <w:rPr>
            <w:rFonts w:ascii="Arial" w:hAnsi="Arial" w:cs="Arial"/>
          </w:rPr>
          <w:id w:val="1728636285"/>
          <w:docPartObj>
            <w:docPartGallery w:val="Page Numbers (Top of Page)"/>
            <w:docPartUnique/>
          </w:docPartObj>
        </w:sdtPr>
        <w:sdtEndPr/>
        <w:sdtContent>
          <w:customXmlInsRangeEnd w:id="1086"/>
          <w:p w14:paraId="7B0F1764" w14:textId="77777777" w:rsidR="00215E2F" w:rsidRPr="00215E2F" w:rsidRDefault="00215E2F">
            <w:pPr>
              <w:pStyle w:val="Footer"/>
              <w:jc w:val="center"/>
              <w:rPr>
                <w:ins w:id="1087" w:author="Sarah Chaston" w:date="2016-06-10T08:48:00Z"/>
                <w:rFonts w:ascii="Arial" w:hAnsi="Arial" w:cs="Arial"/>
                <w:rPrChange w:id="1088" w:author="Sarah Chaston" w:date="2016-06-10T08:48:00Z">
                  <w:rPr>
                    <w:ins w:id="1089" w:author="Sarah Chaston" w:date="2016-06-10T08:48:00Z"/>
                  </w:rPr>
                </w:rPrChange>
              </w:rPr>
            </w:pPr>
            <w:ins w:id="1090" w:author="Sarah Chaston" w:date="2016-06-10T08:48:00Z">
              <w:r w:rsidRPr="00215E2F">
                <w:rPr>
                  <w:rFonts w:ascii="Arial" w:hAnsi="Arial" w:cs="Arial"/>
                  <w:rPrChange w:id="1091" w:author="Sarah Chaston" w:date="2016-06-10T08:48:00Z">
                    <w:rPr/>
                  </w:rPrChange>
                </w:rPr>
                <w:t xml:space="preserve">Page </w:t>
              </w:r>
              <w:r w:rsidRPr="00215E2F">
                <w:rPr>
                  <w:rFonts w:ascii="Arial" w:hAnsi="Arial" w:cs="Arial"/>
                  <w:bCs/>
                  <w:rPrChange w:id="1092" w:author="Sarah Chaston" w:date="2016-06-10T08:48:00Z">
                    <w:rPr>
                      <w:b/>
                      <w:bCs/>
                      <w:sz w:val="24"/>
                      <w:szCs w:val="24"/>
                    </w:rPr>
                  </w:rPrChange>
                </w:rPr>
                <w:fldChar w:fldCharType="begin"/>
              </w:r>
              <w:r w:rsidRPr="00215E2F">
                <w:rPr>
                  <w:rFonts w:ascii="Arial" w:hAnsi="Arial" w:cs="Arial"/>
                  <w:bCs/>
                  <w:rPrChange w:id="1093" w:author="Sarah Chaston" w:date="2016-06-10T08:48:00Z">
                    <w:rPr>
                      <w:b/>
                      <w:bCs/>
                    </w:rPr>
                  </w:rPrChange>
                </w:rPr>
                <w:instrText xml:space="preserve"> PAGE </w:instrText>
              </w:r>
              <w:r w:rsidRPr="00215E2F">
                <w:rPr>
                  <w:rFonts w:ascii="Arial" w:hAnsi="Arial" w:cs="Arial"/>
                  <w:bCs/>
                  <w:rPrChange w:id="1094" w:author="Sarah Chaston" w:date="2016-06-10T08:48:00Z">
                    <w:rPr>
                      <w:b/>
                      <w:bCs/>
                      <w:sz w:val="24"/>
                      <w:szCs w:val="24"/>
                    </w:rPr>
                  </w:rPrChange>
                </w:rPr>
                <w:fldChar w:fldCharType="separate"/>
              </w:r>
            </w:ins>
            <w:r w:rsidR="001A4A1A">
              <w:rPr>
                <w:rFonts w:ascii="Arial" w:hAnsi="Arial" w:cs="Arial"/>
                <w:bCs/>
                <w:noProof/>
              </w:rPr>
              <w:t>11</w:t>
            </w:r>
            <w:ins w:id="1095" w:author="Sarah Chaston" w:date="2016-06-10T08:48:00Z">
              <w:r w:rsidRPr="00215E2F">
                <w:rPr>
                  <w:rFonts w:ascii="Arial" w:hAnsi="Arial" w:cs="Arial"/>
                  <w:bCs/>
                  <w:rPrChange w:id="1096" w:author="Sarah Chaston" w:date="2016-06-10T08:48:00Z">
                    <w:rPr>
                      <w:b/>
                      <w:bCs/>
                      <w:sz w:val="24"/>
                      <w:szCs w:val="24"/>
                    </w:rPr>
                  </w:rPrChange>
                </w:rPr>
                <w:fldChar w:fldCharType="end"/>
              </w:r>
              <w:r w:rsidRPr="00215E2F">
                <w:rPr>
                  <w:rFonts w:ascii="Arial" w:hAnsi="Arial" w:cs="Arial"/>
                  <w:rPrChange w:id="1097" w:author="Sarah Chaston" w:date="2016-06-10T08:48:00Z">
                    <w:rPr/>
                  </w:rPrChange>
                </w:rPr>
                <w:t xml:space="preserve"> of </w:t>
              </w:r>
            </w:ins>
            <w:ins w:id="1098" w:author="Sarah Chaston" w:date="2016-06-10T08:49:00Z">
              <w:r>
                <w:rPr>
                  <w:rFonts w:ascii="Arial" w:hAnsi="Arial" w:cs="Arial"/>
                  <w:bCs/>
                </w:rPr>
                <w:t>1</w:t>
              </w:r>
              <w:r w:rsidR="00BA0C87">
                <w:rPr>
                  <w:rFonts w:ascii="Arial" w:hAnsi="Arial" w:cs="Arial"/>
                  <w:bCs/>
                </w:rPr>
                <w:t>1</w:t>
              </w:r>
            </w:ins>
          </w:p>
          <w:customXmlInsRangeStart w:id="1099" w:author="Sarah Chaston" w:date="2016-06-10T08:48:00Z"/>
        </w:sdtContent>
      </w:sdt>
      <w:customXmlInsRangeEnd w:id="1099"/>
      <w:customXmlInsRangeStart w:id="1100" w:author="Sarah Chaston" w:date="2016-06-10T08:48:00Z"/>
    </w:sdtContent>
  </w:sdt>
  <w:customXmlInsRangeEnd w:id="1100"/>
  <w:p w14:paraId="0D01537D" w14:textId="77777777" w:rsidR="00215E2F" w:rsidRPr="00215E2F" w:rsidRDefault="00215E2F">
    <w:pPr>
      <w:pStyle w:val="Footer"/>
      <w:rPr>
        <w:rFonts w:ascii="Arial" w:hAnsi="Arial" w:cs="Arial"/>
        <w:rPrChange w:id="1101" w:author="Sarah Chaston" w:date="2016-06-10T08:48:00Z">
          <w:rPr/>
        </w:rPrChang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C8CBA" w14:textId="77777777" w:rsidR="00894E47" w:rsidRDefault="00894E47" w:rsidP="00215E2F">
      <w:pPr>
        <w:spacing w:after="0" w:line="240" w:lineRule="auto"/>
      </w:pPr>
      <w:r>
        <w:separator/>
      </w:r>
    </w:p>
  </w:footnote>
  <w:footnote w:type="continuationSeparator" w:id="0">
    <w:p w14:paraId="5BA11569" w14:textId="77777777" w:rsidR="00894E47" w:rsidRDefault="00894E47" w:rsidP="00215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1D0DB" w14:textId="77777777" w:rsidR="00215E2F" w:rsidRPr="00020416" w:rsidRDefault="00215E2F" w:rsidP="00215E2F">
    <w:pPr>
      <w:pStyle w:val="Header"/>
      <w:jc w:val="right"/>
      <w:rPr>
        <w:ins w:id="1102" w:author="Sarah Chaston" w:date="2016-06-10T08:44:00Z"/>
        <w:rFonts w:ascii="Arial" w:hAnsi="Arial" w:cs="Arial"/>
        <w:sz w:val="24"/>
        <w:szCs w:val="24"/>
      </w:rPr>
    </w:pPr>
    <w:ins w:id="1103" w:author="Sarah Chaston" w:date="2016-06-10T08:44:00Z">
      <w:r w:rsidRPr="00020416">
        <w:rPr>
          <w:rFonts w:ascii="Arial" w:hAnsi="Arial" w:cs="Arial"/>
          <w:noProof/>
          <w:sz w:val="24"/>
          <w:szCs w:val="24"/>
        </w:rPr>
        <w:drawing>
          <wp:anchor distT="0" distB="0" distL="114300" distR="114300" simplePos="0" relativeHeight="251659264" behindDoc="0" locked="0" layoutInCell="1" allowOverlap="1" wp14:anchorId="7BC5F080" wp14:editId="73A8673E">
            <wp:simplePos x="0" y="0"/>
            <wp:positionH relativeFrom="column">
              <wp:posOffset>76200</wp:posOffset>
            </wp:positionH>
            <wp:positionV relativeFrom="paragraph">
              <wp:posOffset>0</wp:posOffset>
            </wp:positionV>
            <wp:extent cx="2133600" cy="466725"/>
            <wp:effectExtent l="0" t="0" r="0" b="9525"/>
            <wp:wrapSquare wrapText="bothSides"/>
            <wp:docPr id="31" name="Picture 31" descr="New To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Tox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3600" cy="46672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50642BE" w14:textId="77777777" w:rsidR="00215E2F" w:rsidRDefault="00215E2F" w:rsidP="00215E2F">
    <w:pPr>
      <w:pStyle w:val="Header"/>
      <w:jc w:val="both"/>
      <w:rPr>
        <w:ins w:id="1104" w:author="Sarah Chaston" w:date="2016-06-10T08:44:00Z"/>
      </w:rPr>
    </w:pPr>
  </w:p>
  <w:p w14:paraId="4C3B3D0D" w14:textId="77777777" w:rsidR="00215E2F" w:rsidRDefault="00215E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B6175"/>
    <w:multiLevelType w:val="hybridMultilevel"/>
    <w:tmpl w:val="D0947EFA"/>
    <w:lvl w:ilvl="0" w:tplc="87263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1368A"/>
    <w:multiLevelType w:val="multilevel"/>
    <w:tmpl w:val="A40CD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3A963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25C5337"/>
    <w:multiLevelType w:val="hybridMultilevel"/>
    <w:tmpl w:val="231E77AA"/>
    <w:lvl w:ilvl="0" w:tplc="B66CC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h Chaston">
    <w15:presenceInfo w15:providerId="AD" w15:userId="S-1-5-21-1508927085-3228440717-1959179973-4446"/>
  </w15:person>
  <w15:person w15:author="Matthew Condit">
    <w15:presenceInfo w15:providerId="AD" w15:userId="S-1-5-21-1508927085-3228440717-1959179973-6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18"/>
    <w:rsid w:val="00013A60"/>
    <w:rsid w:val="00034975"/>
    <w:rsid w:val="00084924"/>
    <w:rsid w:val="0009395F"/>
    <w:rsid w:val="00097125"/>
    <w:rsid w:val="00097A86"/>
    <w:rsid w:val="000A00B4"/>
    <w:rsid w:val="000A391A"/>
    <w:rsid w:val="000B3CA1"/>
    <w:rsid w:val="000C4DFF"/>
    <w:rsid w:val="000E2FCB"/>
    <w:rsid w:val="00107AC5"/>
    <w:rsid w:val="00125646"/>
    <w:rsid w:val="0013587C"/>
    <w:rsid w:val="00170F60"/>
    <w:rsid w:val="001A4A1A"/>
    <w:rsid w:val="001B1363"/>
    <w:rsid w:val="001F615F"/>
    <w:rsid w:val="00206CC8"/>
    <w:rsid w:val="00215E2F"/>
    <w:rsid w:val="0022763E"/>
    <w:rsid w:val="00251BE3"/>
    <w:rsid w:val="00257DA8"/>
    <w:rsid w:val="00262851"/>
    <w:rsid w:val="00271F4D"/>
    <w:rsid w:val="00273233"/>
    <w:rsid w:val="00285226"/>
    <w:rsid w:val="002C03F4"/>
    <w:rsid w:val="002C5270"/>
    <w:rsid w:val="002E565D"/>
    <w:rsid w:val="002E6E66"/>
    <w:rsid w:val="003243F9"/>
    <w:rsid w:val="00333E87"/>
    <w:rsid w:val="00347335"/>
    <w:rsid w:val="00364FEA"/>
    <w:rsid w:val="00366C5C"/>
    <w:rsid w:val="003837E3"/>
    <w:rsid w:val="003D16E3"/>
    <w:rsid w:val="003F022D"/>
    <w:rsid w:val="003F2A12"/>
    <w:rsid w:val="0041680C"/>
    <w:rsid w:val="004222CA"/>
    <w:rsid w:val="00447B1C"/>
    <w:rsid w:val="00457C2C"/>
    <w:rsid w:val="00460441"/>
    <w:rsid w:val="00465C9C"/>
    <w:rsid w:val="00495340"/>
    <w:rsid w:val="0049670A"/>
    <w:rsid w:val="004A763D"/>
    <w:rsid w:val="004B5394"/>
    <w:rsid w:val="004E3369"/>
    <w:rsid w:val="004F1B4B"/>
    <w:rsid w:val="00545546"/>
    <w:rsid w:val="005541AC"/>
    <w:rsid w:val="00556AEE"/>
    <w:rsid w:val="00572D69"/>
    <w:rsid w:val="005A6DA9"/>
    <w:rsid w:val="005A77D8"/>
    <w:rsid w:val="005B4B7A"/>
    <w:rsid w:val="005B706C"/>
    <w:rsid w:val="005D3153"/>
    <w:rsid w:val="005F0FA5"/>
    <w:rsid w:val="00605C3D"/>
    <w:rsid w:val="006320ED"/>
    <w:rsid w:val="006456B2"/>
    <w:rsid w:val="00653D4C"/>
    <w:rsid w:val="0066217E"/>
    <w:rsid w:val="00667A19"/>
    <w:rsid w:val="00680842"/>
    <w:rsid w:val="00697B4C"/>
    <w:rsid w:val="006B46DF"/>
    <w:rsid w:val="006C4433"/>
    <w:rsid w:val="006C5227"/>
    <w:rsid w:val="00714814"/>
    <w:rsid w:val="00735154"/>
    <w:rsid w:val="00742C2C"/>
    <w:rsid w:val="0075558F"/>
    <w:rsid w:val="007764AD"/>
    <w:rsid w:val="00792E93"/>
    <w:rsid w:val="00793A0F"/>
    <w:rsid w:val="007A7FFC"/>
    <w:rsid w:val="007D4BA8"/>
    <w:rsid w:val="0080508E"/>
    <w:rsid w:val="00834C18"/>
    <w:rsid w:val="0084104A"/>
    <w:rsid w:val="008627D6"/>
    <w:rsid w:val="00874A05"/>
    <w:rsid w:val="00887444"/>
    <w:rsid w:val="008878E5"/>
    <w:rsid w:val="00887E2A"/>
    <w:rsid w:val="00894E47"/>
    <w:rsid w:val="008B7A80"/>
    <w:rsid w:val="008C68FF"/>
    <w:rsid w:val="008E4F59"/>
    <w:rsid w:val="00903925"/>
    <w:rsid w:val="00907620"/>
    <w:rsid w:val="0091084C"/>
    <w:rsid w:val="00914764"/>
    <w:rsid w:val="00940474"/>
    <w:rsid w:val="009505FF"/>
    <w:rsid w:val="00951120"/>
    <w:rsid w:val="009727D1"/>
    <w:rsid w:val="009917A8"/>
    <w:rsid w:val="009F5883"/>
    <w:rsid w:val="009F7AD8"/>
    <w:rsid w:val="00A203B1"/>
    <w:rsid w:val="00A24174"/>
    <w:rsid w:val="00A2597F"/>
    <w:rsid w:val="00A53D9B"/>
    <w:rsid w:val="00A64474"/>
    <w:rsid w:val="00A76F2F"/>
    <w:rsid w:val="00AE167A"/>
    <w:rsid w:val="00AE5965"/>
    <w:rsid w:val="00AE61C1"/>
    <w:rsid w:val="00AF2698"/>
    <w:rsid w:val="00B05773"/>
    <w:rsid w:val="00B33B33"/>
    <w:rsid w:val="00B53289"/>
    <w:rsid w:val="00B6749C"/>
    <w:rsid w:val="00BA0C87"/>
    <w:rsid w:val="00C0192F"/>
    <w:rsid w:val="00C1749B"/>
    <w:rsid w:val="00C256C4"/>
    <w:rsid w:val="00C266A0"/>
    <w:rsid w:val="00C638F1"/>
    <w:rsid w:val="00C77ACA"/>
    <w:rsid w:val="00C82440"/>
    <w:rsid w:val="00CA39BF"/>
    <w:rsid w:val="00CA51CB"/>
    <w:rsid w:val="00CC36E9"/>
    <w:rsid w:val="00CD23DF"/>
    <w:rsid w:val="00CD3170"/>
    <w:rsid w:val="00CE1474"/>
    <w:rsid w:val="00D15215"/>
    <w:rsid w:val="00D32C09"/>
    <w:rsid w:val="00D455D7"/>
    <w:rsid w:val="00D53F89"/>
    <w:rsid w:val="00D66DEB"/>
    <w:rsid w:val="00D67907"/>
    <w:rsid w:val="00D77519"/>
    <w:rsid w:val="00D77857"/>
    <w:rsid w:val="00D9445A"/>
    <w:rsid w:val="00DC469F"/>
    <w:rsid w:val="00DD4C25"/>
    <w:rsid w:val="00E039E4"/>
    <w:rsid w:val="00E152D4"/>
    <w:rsid w:val="00E21B2C"/>
    <w:rsid w:val="00E22E54"/>
    <w:rsid w:val="00E85169"/>
    <w:rsid w:val="00E91F8E"/>
    <w:rsid w:val="00E9367B"/>
    <w:rsid w:val="00E9729D"/>
    <w:rsid w:val="00EC2276"/>
    <w:rsid w:val="00EC5F25"/>
    <w:rsid w:val="00EE339F"/>
    <w:rsid w:val="00F10CA3"/>
    <w:rsid w:val="00F35C62"/>
    <w:rsid w:val="00F36879"/>
    <w:rsid w:val="00F475D2"/>
    <w:rsid w:val="00F61BFC"/>
    <w:rsid w:val="00F7161E"/>
    <w:rsid w:val="00F84243"/>
    <w:rsid w:val="00F870EF"/>
    <w:rsid w:val="00F90F34"/>
    <w:rsid w:val="00F91F53"/>
    <w:rsid w:val="00FA64D5"/>
    <w:rsid w:val="00FC2AAB"/>
    <w:rsid w:val="00FC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DA266"/>
  <w15:chartTrackingRefBased/>
  <w15:docId w15:val="{04263D2A-A1D4-4F4B-9F17-BCE79F91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C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1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834C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C18"/>
    <w:rPr>
      <w:rFonts w:eastAsiaTheme="minorEastAsia"/>
      <w:color w:val="5A5A5A" w:themeColor="text1" w:themeTint="A5"/>
      <w:spacing w:val="15"/>
    </w:rPr>
  </w:style>
  <w:style w:type="paragraph" w:styleId="ListParagraph">
    <w:name w:val="List Paragraph"/>
    <w:basedOn w:val="Normal"/>
    <w:uiPriority w:val="34"/>
    <w:qFormat/>
    <w:rsid w:val="00457C2C"/>
    <w:pPr>
      <w:ind w:left="720"/>
      <w:contextualSpacing/>
    </w:pPr>
  </w:style>
  <w:style w:type="character" w:styleId="Hyperlink">
    <w:name w:val="Hyperlink"/>
    <w:basedOn w:val="DefaultParagraphFont"/>
    <w:uiPriority w:val="99"/>
    <w:unhideWhenUsed/>
    <w:rsid w:val="006C4433"/>
    <w:rPr>
      <w:color w:val="0563C1" w:themeColor="hyperlink"/>
      <w:u w:val="single"/>
    </w:rPr>
  </w:style>
  <w:style w:type="paragraph" w:styleId="BalloonText">
    <w:name w:val="Balloon Text"/>
    <w:basedOn w:val="Normal"/>
    <w:link w:val="BalloonTextChar"/>
    <w:uiPriority w:val="99"/>
    <w:semiHidden/>
    <w:unhideWhenUsed/>
    <w:rsid w:val="00215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E2F"/>
    <w:rPr>
      <w:rFonts w:ascii="Segoe UI" w:hAnsi="Segoe UI" w:cs="Segoe UI"/>
      <w:sz w:val="18"/>
      <w:szCs w:val="18"/>
    </w:rPr>
  </w:style>
  <w:style w:type="paragraph" w:styleId="Header">
    <w:name w:val="header"/>
    <w:basedOn w:val="Normal"/>
    <w:link w:val="HeaderChar"/>
    <w:uiPriority w:val="99"/>
    <w:unhideWhenUsed/>
    <w:rsid w:val="0021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F"/>
  </w:style>
  <w:style w:type="paragraph" w:styleId="Footer">
    <w:name w:val="footer"/>
    <w:basedOn w:val="Normal"/>
    <w:link w:val="FooterChar"/>
    <w:uiPriority w:val="99"/>
    <w:unhideWhenUsed/>
    <w:rsid w:val="0021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F"/>
  </w:style>
  <w:style w:type="character" w:styleId="CommentReference">
    <w:name w:val="annotation reference"/>
    <w:basedOn w:val="DefaultParagraphFont"/>
    <w:uiPriority w:val="99"/>
    <w:semiHidden/>
    <w:unhideWhenUsed/>
    <w:rsid w:val="00A53D9B"/>
    <w:rPr>
      <w:sz w:val="16"/>
      <w:szCs w:val="16"/>
    </w:rPr>
  </w:style>
  <w:style w:type="paragraph" w:styleId="CommentText">
    <w:name w:val="annotation text"/>
    <w:basedOn w:val="Normal"/>
    <w:link w:val="CommentTextChar"/>
    <w:uiPriority w:val="99"/>
    <w:semiHidden/>
    <w:unhideWhenUsed/>
    <w:rsid w:val="00A53D9B"/>
    <w:pPr>
      <w:spacing w:line="240" w:lineRule="auto"/>
    </w:pPr>
    <w:rPr>
      <w:sz w:val="20"/>
      <w:szCs w:val="20"/>
    </w:rPr>
  </w:style>
  <w:style w:type="character" w:customStyle="1" w:styleId="CommentTextChar">
    <w:name w:val="Comment Text Char"/>
    <w:basedOn w:val="DefaultParagraphFont"/>
    <w:link w:val="CommentText"/>
    <w:uiPriority w:val="99"/>
    <w:semiHidden/>
    <w:rsid w:val="00A53D9B"/>
    <w:rPr>
      <w:sz w:val="20"/>
      <w:szCs w:val="20"/>
    </w:rPr>
  </w:style>
  <w:style w:type="paragraph" w:styleId="CommentSubject">
    <w:name w:val="annotation subject"/>
    <w:basedOn w:val="CommentText"/>
    <w:next w:val="CommentText"/>
    <w:link w:val="CommentSubjectChar"/>
    <w:uiPriority w:val="99"/>
    <w:semiHidden/>
    <w:unhideWhenUsed/>
    <w:rsid w:val="00A53D9B"/>
    <w:rPr>
      <w:b/>
      <w:bCs/>
    </w:rPr>
  </w:style>
  <w:style w:type="character" w:customStyle="1" w:styleId="CommentSubjectChar">
    <w:name w:val="Comment Subject Char"/>
    <w:basedOn w:val="CommentTextChar"/>
    <w:link w:val="CommentSubject"/>
    <w:uiPriority w:val="99"/>
    <w:semiHidden/>
    <w:rsid w:val="00A53D9B"/>
    <w:rPr>
      <w:b/>
      <w:bCs/>
      <w:sz w:val="20"/>
      <w:szCs w:val="20"/>
    </w:rPr>
  </w:style>
  <w:style w:type="paragraph" w:styleId="Revision">
    <w:name w:val="Revision"/>
    <w:hidden/>
    <w:uiPriority w:val="99"/>
    <w:semiHidden/>
    <w:rsid w:val="00A53D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omments" Target="comments.xml"/><Relationship Id="rId30" Type="http://schemas.openxmlformats.org/officeDocument/2006/relationships/image" Target="media/image22.PNG"/><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Toxikon Corporation</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Bichngoc McCulley</dc:creator>
  <cp:keywords/>
  <dc:description/>
  <cp:lastModifiedBy>Matthew Condit</cp:lastModifiedBy>
  <cp:revision>2</cp:revision>
  <dcterms:created xsi:type="dcterms:W3CDTF">2016-07-13T13:56:00Z</dcterms:created>
  <dcterms:modified xsi:type="dcterms:W3CDTF">2016-07-13T13:56:00Z</dcterms:modified>
</cp:coreProperties>
</file>